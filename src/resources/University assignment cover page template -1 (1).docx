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9716699"/>
        <w:docPartObj>
          <w:docPartGallery w:val="Cover Pages"/>
          <w:docPartUnique/>
        </w:docPartObj>
      </w:sdtPr>
      <w:sdtContent>
        <w:p w14:paraId="1E844C32" w14:textId="47A46EDE" w:rsidR="00A1465A" w:rsidRDefault="00A1465A" w:rsidP="00B56F01">
          <w:pPr>
            <w:jc w:val="both"/>
          </w:pPr>
          <w:r>
            <w:rPr>
              <w:noProof/>
            </w:rPr>
            <mc:AlternateContent>
              <mc:Choice Requires="wpg">
                <w:drawing>
                  <wp:anchor distT="0" distB="0" distL="114300" distR="114300" simplePos="0" relativeHeight="251662336" behindDoc="0" locked="0" layoutInCell="1" allowOverlap="1" wp14:anchorId="49747EF4" wp14:editId="153730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8656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7C85B67" wp14:editId="3E894FE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3862E" w14:textId="41B93BA4" w:rsidR="00A108DC" w:rsidRDefault="00A108D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F37CD" w14:textId="4641438B" w:rsidR="00A108DC" w:rsidRDefault="00A108DC">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7C85B67"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3A3862E" w14:textId="41B93BA4" w:rsidR="00A108DC" w:rsidRDefault="00A108D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Hybride Systeme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35F37CD" w14:textId="4641438B" w:rsidR="00A108DC" w:rsidRDefault="00A108DC">
                              <w:pPr>
                                <w:jc w:val="right"/>
                                <w:rPr>
                                  <w:smallCaps/>
                                  <w:color w:val="404040" w:themeColor="text1" w:themeTint="BF"/>
                                  <w:sz w:val="36"/>
                                  <w:szCs w:val="36"/>
                                </w:rPr>
                              </w:pPr>
                              <w:r w:rsidRPr="000C54A2">
                                <w:rPr>
                                  <w:color w:val="404040" w:themeColor="text1" w:themeTint="BF"/>
                                  <w:sz w:val="36"/>
                                  <w:szCs w:val="36"/>
                                </w:rPr>
                                <w:t>Implementing a CSP Solver</w:t>
                              </w:r>
                            </w:p>
                          </w:sdtContent>
                        </w:sdt>
                      </w:txbxContent>
                    </v:textbox>
                    <w10:wrap type="square" anchorx="page" anchory="page"/>
                  </v:shape>
                </w:pict>
              </mc:Fallback>
            </mc:AlternateContent>
          </w:r>
        </w:p>
        <w:p w14:paraId="546BDFC6" w14:textId="35788A1F" w:rsidR="00A1465A" w:rsidRDefault="00A108DC" w:rsidP="00B56F01">
          <w:pPr>
            <w:jc w:val="both"/>
          </w:pPr>
        </w:p>
      </w:sdtContent>
    </w:sdt>
    <w:p w14:paraId="6C57A897" w14:textId="393D7EEB" w:rsidR="000C54A2" w:rsidRDefault="000C54A2" w:rsidP="00B56F01">
      <w:pPr>
        <w:jc w:val="both"/>
      </w:pPr>
    </w:p>
    <w:p w14:paraId="073AC1EF" w14:textId="742EA904" w:rsidR="000C54A2" w:rsidRDefault="000C54A2" w:rsidP="00B56F01">
      <w:pPr>
        <w:jc w:val="both"/>
      </w:pPr>
    </w:p>
    <w:p w14:paraId="3D16EB53" w14:textId="334EA625" w:rsidR="000C54A2" w:rsidRDefault="000C54A2" w:rsidP="00B56F01">
      <w:pPr>
        <w:jc w:val="both"/>
      </w:pPr>
    </w:p>
    <w:p w14:paraId="6B48AEDB" w14:textId="5E690A75" w:rsidR="000C54A2" w:rsidRDefault="000C54A2" w:rsidP="00B56F01">
      <w:pPr>
        <w:jc w:val="both"/>
      </w:pPr>
    </w:p>
    <w:p w14:paraId="7EC310ED" w14:textId="1C6D5FEB" w:rsidR="000C54A2" w:rsidRDefault="000C54A2" w:rsidP="00B56F01">
      <w:pPr>
        <w:jc w:val="both"/>
      </w:pPr>
    </w:p>
    <w:p w14:paraId="2B056BC0" w14:textId="0A037321" w:rsidR="000C54A2" w:rsidRDefault="000C54A2" w:rsidP="00B56F01">
      <w:pPr>
        <w:jc w:val="both"/>
      </w:pPr>
    </w:p>
    <w:p w14:paraId="586C945D" w14:textId="77777777" w:rsidR="000C54A2" w:rsidRDefault="000C54A2" w:rsidP="00B56F01">
      <w:pPr>
        <w:jc w:val="both"/>
      </w:pPr>
    </w:p>
    <w:p w14:paraId="72ACA89A" w14:textId="77777777" w:rsidR="000C54A2" w:rsidRDefault="000C54A2" w:rsidP="00B56F01">
      <w:pPr>
        <w:jc w:val="both"/>
      </w:pPr>
    </w:p>
    <w:p w14:paraId="29454C01" w14:textId="77777777" w:rsidR="000C54A2" w:rsidRDefault="000C54A2" w:rsidP="00B56F01">
      <w:pPr>
        <w:jc w:val="both"/>
      </w:pPr>
    </w:p>
    <w:p w14:paraId="4A9EEAFD" w14:textId="77777777" w:rsidR="000C54A2" w:rsidRDefault="000C54A2" w:rsidP="00B56F01">
      <w:pPr>
        <w:jc w:val="both"/>
        <w:rPr>
          <w:color w:val="404040" w:themeColor="text1" w:themeTint="BF"/>
          <w:sz w:val="32"/>
          <w:szCs w:val="32"/>
          <w:lang w:val="de-DE"/>
        </w:rPr>
      </w:pPr>
    </w:p>
    <w:p w14:paraId="02FAA09C" w14:textId="77777777" w:rsidR="000C54A2" w:rsidRDefault="000C54A2" w:rsidP="00B56F01">
      <w:pPr>
        <w:jc w:val="both"/>
        <w:rPr>
          <w:color w:val="404040" w:themeColor="text1" w:themeTint="BF"/>
          <w:sz w:val="32"/>
          <w:szCs w:val="32"/>
          <w:lang w:val="de-DE"/>
        </w:rPr>
      </w:pPr>
    </w:p>
    <w:p w14:paraId="67406F79" w14:textId="63F03711" w:rsidR="000C54A2" w:rsidRPr="000C54A2" w:rsidRDefault="000C54A2" w:rsidP="00B56F01">
      <w:pPr>
        <w:jc w:val="both"/>
        <w:rPr>
          <w:color w:val="404040" w:themeColor="text1" w:themeTint="BF"/>
          <w:sz w:val="32"/>
          <w:szCs w:val="32"/>
          <w:lang w:val="de-DE"/>
        </w:rPr>
      </w:pPr>
      <w:r w:rsidRPr="000C54A2">
        <w:rPr>
          <w:color w:val="404040" w:themeColor="text1" w:themeTint="BF"/>
          <w:sz w:val="32"/>
          <w:szCs w:val="32"/>
          <w:lang w:val="de-DE"/>
        </w:rPr>
        <w:t>Alexander Camu</w:t>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Pr>
          <w:color w:val="404040" w:themeColor="text1" w:themeTint="BF"/>
          <w:sz w:val="32"/>
          <w:szCs w:val="32"/>
          <w:lang w:val="de-DE"/>
        </w:rPr>
        <w:tab/>
      </w:r>
      <w:r w:rsidRPr="000C54A2">
        <w:rPr>
          <w:color w:val="404040" w:themeColor="text1" w:themeTint="BF"/>
          <w:sz w:val="32"/>
          <w:szCs w:val="32"/>
          <w:lang w:val="de-DE"/>
        </w:rPr>
        <w:t xml:space="preserve">Jörn </w:t>
      </w:r>
      <w:proofErr w:type="spellStart"/>
      <w:r w:rsidRPr="000C54A2">
        <w:rPr>
          <w:color w:val="404040" w:themeColor="text1" w:themeTint="BF"/>
          <w:sz w:val="32"/>
          <w:szCs w:val="32"/>
          <w:lang w:val="de-DE"/>
        </w:rPr>
        <w:t>Pochodaj</w:t>
      </w:r>
      <w:proofErr w:type="spellEnd"/>
    </w:p>
    <w:p w14:paraId="5781E35B" w14:textId="77777777" w:rsidR="000C54A2" w:rsidRPr="000C54A2" w:rsidRDefault="000C54A2" w:rsidP="00B56F01">
      <w:pPr>
        <w:jc w:val="both"/>
        <w:rPr>
          <w:color w:val="404040" w:themeColor="text1" w:themeTint="BF"/>
          <w:sz w:val="32"/>
          <w:szCs w:val="32"/>
          <w:lang w:val="de-DE"/>
        </w:rPr>
      </w:pPr>
    </w:p>
    <w:p w14:paraId="1E46032D" w14:textId="29D8D9D6" w:rsidR="00DC0BB3" w:rsidRPr="00DC0BB3" w:rsidRDefault="000C54A2" w:rsidP="00B56F01">
      <w:pPr>
        <w:jc w:val="both"/>
        <w:rPr>
          <w:color w:val="404040" w:themeColor="text1" w:themeTint="BF"/>
          <w:sz w:val="32"/>
          <w:szCs w:val="32"/>
          <w:lang w:val="de-DE"/>
        </w:rPr>
      </w:pPr>
      <w:r>
        <w:rPr>
          <w:color w:val="404040" w:themeColor="text1" w:themeTint="BF"/>
          <w:sz w:val="32"/>
          <w:szCs w:val="32"/>
          <w:lang w:val="de-DE"/>
        </w:rPr>
        <w:t>S</w:t>
      </w:r>
      <w:r w:rsidRPr="000C54A2">
        <w:rPr>
          <w:color w:val="404040" w:themeColor="text1" w:themeTint="BF"/>
          <w:sz w:val="32"/>
          <w:szCs w:val="32"/>
          <w:lang w:val="de-DE"/>
        </w:rPr>
        <w:t xml:space="preserve">venja </w:t>
      </w:r>
      <w:proofErr w:type="spellStart"/>
      <w:r w:rsidRPr="000C54A2">
        <w:rPr>
          <w:color w:val="404040" w:themeColor="text1" w:themeTint="BF"/>
          <w:sz w:val="32"/>
          <w:szCs w:val="32"/>
          <w:lang w:val="de-DE"/>
        </w:rPr>
        <w:t>Schuirmann</w:t>
      </w:r>
      <w:proofErr w:type="spellEnd"/>
    </w:p>
    <w:sdt>
      <w:sdtPr>
        <w:rPr>
          <w:rFonts w:asciiTheme="minorHAnsi" w:eastAsiaTheme="minorHAnsi" w:hAnsiTheme="minorHAnsi" w:cstheme="minorBidi"/>
          <w:color w:val="auto"/>
          <w:sz w:val="22"/>
          <w:szCs w:val="22"/>
          <w:lang w:val="en-US" w:eastAsia="en-US"/>
        </w:rPr>
        <w:id w:val="-600415385"/>
        <w:docPartObj>
          <w:docPartGallery w:val="Table of Contents"/>
          <w:docPartUnique/>
        </w:docPartObj>
      </w:sdtPr>
      <w:sdtEndPr>
        <w:rPr>
          <w:b/>
          <w:bCs/>
        </w:rPr>
      </w:sdtEndPr>
      <w:sdtContent>
        <w:p w14:paraId="7EF48F44" w14:textId="2158FE2B" w:rsidR="00DC0BB3" w:rsidRDefault="00DC0BB3" w:rsidP="00B56F01">
          <w:pPr>
            <w:pStyle w:val="Inhaltsverzeichnisberschrift"/>
            <w:jc w:val="both"/>
          </w:pPr>
          <w:r>
            <w:t>Inhalt</w:t>
          </w:r>
        </w:p>
        <w:p w14:paraId="6A500F08" w14:textId="532DED58" w:rsidR="00524339" w:rsidRDefault="00DC0BB3">
          <w:pPr>
            <w:pStyle w:val="Verzeichnis1"/>
            <w:tabs>
              <w:tab w:val="right" w:leader="dot" w:pos="9350"/>
            </w:tabs>
            <w:rPr>
              <w:rFonts w:eastAsiaTheme="minorEastAsia"/>
              <w:noProof/>
              <w:lang w:val="de-DE" w:eastAsia="de-DE"/>
            </w:rPr>
          </w:pPr>
          <w:r>
            <w:fldChar w:fldCharType="begin"/>
          </w:r>
          <w:r>
            <w:instrText xml:space="preserve"> TOC \o "1-3" \h \z \u </w:instrText>
          </w:r>
          <w:r>
            <w:fldChar w:fldCharType="separate"/>
          </w:r>
          <w:hyperlink w:anchor="_Toc16719169" w:history="1">
            <w:r w:rsidR="00524339" w:rsidRPr="008A66FA">
              <w:rPr>
                <w:rStyle w:val="Hyperlink"/>
                <w:noProof/>
                <w:lang w:val="de-DE"/>
              </w:rPr>
              <w:t>Einleitung</w:t>
            </w:r>
            <w:r w:rsidR="00524339">
              <w:rPr>
                <w:noProof/>
                <w:webHidden/>
              </w:rPr>
              <w:tab/>
            </w:r>
            <w:r w:rsidR="00524339">
              <w:rPr>
                <w:noProof/>
                <w:webHidden/>
              </w:rPr>
              <w:fldChar w:fldCharType="begin"/>
            </w:r>
            <w:r w:rsidR="00524339">
              <w:rPr>
                <w:noProof/>
                <w:webHidden/>
              </w:rPr>
              <w:instrText xml:space="preserve"> PAGEREF _Toc16719169 \h </w:instrText>
            </w:r>
            <w:r w:rsidR="00524339">
              <w:rPr>
                <w:noProof/>
                <w:webHidden/>
              </w:rPr>
            </w:r>
            <w:r w:rsidR="00524339">
              <w:rPr>
                <w:noProof/>
                <w:webHidden/>
              </w:rPr>
              <w:fldChar w:fldCharType="separate"/>
            </w:r>
            <w:r w:rsidR="00524339">
              <w:rPr>
                <w:noProof/>
                <w:webHidden/>
              </w:rPr>
              <w:t>2</w:t>
            </w:r>
            <w:r w:rsidR="00524339">
              <w:rPr>
                <w:noProof/>
                <w:webHidden/>
              </w:rPr>
              <w:fldChar w:fldCharType="end"/>
            </w:r>
          </w:hyperlink>
        </w:p>
        <w:p w14:paraId="1C5D8CB6" w14:textId="31BF8DC7" w:rsidR="00524339" w:rsidRDefault="00A108DC">
          <w:pPr>
            <w:pStyle w:val="Verzeichnis1"/>
            <w:tabs>
              <w:tab w:val="right" w:leader="dot" w:pos="9350"/>
            </w:tabs>
            <w:rPr>
              <w:rFonts w:eastAsiaTheme="minorEastAsia"/>
              <w:noProof/>
              <w:lang w:val="de-DE" w:eastAsia="de-DE"/>
            </w:rPr>
          </w:pPr>
          <w:hyperlink w:anchor="_Toc16719170" w:history="1">
            <w:r w:rsidR="00524339" w:rsidRPr="008A66FA">
              <w:rPr>
                <w:rStyle w:val="Hyperlink"/>
                <w:noProof/>
                <w:lang w:val="de-DE"/>
              </w:rPr>
              <w:t>Problemstellung</w:t>
            </w:r>
            <w:r w:rsidR="00524339">
              <w:rPr>
                <w:noProof/>
                <w:webHidden/>
              </w:rPr>
              <w:tab/>
            </w:r>
            <w:r w:rsidR="00524339">
              <w:rPr>
                <w:noProof/>
                <w:webHidden/>
              </w:rPr>
              <w:fldChar w:fldCharType="begin"/>
            </w:r>
            <w:r w:rsidR="00524339">
              <w:rPr>
                <w:noProof/>
                <w:webHidden/>
              </w:rPr>
              <w:instrText xml:space="preserve"> PAGEREF _Toc16719170 \h </w:instrText>
            </w:r>
            <w:r w:rsidR="00524339">
              <w:rPr>
                <w:noProof/>
                <w:webHidden/>
              </w:rPr>
            </w:r>
            <w:r w:rsidR="00524339">
              <w:rPr>
                <w:noProof/>
                <w:webHidden/>
              </w:rPr>
              <w:fldChar w:fldCharType="separate"/>
            </w:r>
            <w:r w:rsidR="00524339">
              <w:rPr>
                <w:noProof/>
                <w:webHidden/>
              </w:rPr>
              <w:t>2</w:t>
            </w:r>
            <w:r w:rsidR="00524339">
              <w:rPr>
                <w:noProof/>
                <w:webHidden/>
              </w:rPr>
              <w:fldChar w:fldCharType="end"/>
            </w:r>
          </w:hyperlink>
        </w:p>
        <w:p w14:paraId="4BEBDDAF" w14:textId="3A3ABBF3" w:rsidR="00524339" w:rsidRDefault="00A108DC">
          <w:pPr>
            <w:pStyle w:val="Verzeichnis1"/>
            <w:tabs>
              <w:tab w:val="right" w:leader="dot" w:pos="9350"/>
            </w:tabs>
            <w:rPr>
              <w:rFonts w:eastAsiaTheme="minorEastAsia"/>
              <w:noProof/>
              <w:lang w:val="de-DE" w:eastAsia="de-DE"/>
            </w:rPr>
          </w:pPr>
          <w:hyperlink w:anchor="_Toc16719171" w:history="1">
            <w:r w:rsidR="00524339" w:rsidRPr="008A66FA">
              <w:rPr>
                <w:rStyle w:val="Hyperlink"/>
                <w:noProof/>
                <w:lang w:val="de-DE"/>
              </w:rPr>
              <w:t>Lösung</w:t>
            </w:r>
            <w:r w:rsidR="00524339">
              <w:rPr>
                <w:noProof/>
                <w:webHidden/>
              </w:rPr>
              <w:tab/>
            </w:r>
            <w:r w:rsidR="00524339">
              <w:rPr>
                <w:noProof/>
                <w:webHidden/>
              </w:rPr>
              <w:fldChar w:fldCharType="begin"/>
            </w:r>
            <w:r w:rsidR="00524339">
              <w:rPr>
                <w:noProof/>
                <w:webHidden/>
              </w:rPr>
              <w:instrText xml:space="preserve"> PAGEREF _Toc16719171 \h </w:instrText>
            </w:r>
            <w:r w:rsidR="00524339">
              <w:rPr>
                <w:noProof/>
                <w:webHidden/>
              </w:rPr>
            </w:r>
            <w:r w:rsidR="00524339">
              <w:rPr>
                <w:noProof/>
                <w:webHidden/>
              </w:rPr>
              <w:fldChar w:fldCharType="separate"/>
            </w:r>
            <w:r w:rsidR="00524339">
              <w:rPr>
                <w:noProof/>
                <w:webHidden/>
              </w:rPr>
              <w:t>3</w:t>
            </w:r>
            <w:r w:rsidR="00524339">
              <w:rPr>
                <w:noProof/>
                <w:webHidden/>
              </w:rPr>
              <w:fldChar w:fldCharType="end"/>
            </w:r>
          </w:hyperlink>
        </w:p>
        <w:p w14:paraId="32A46BED" w14:textId="4026AD47" w:rsidR="00524339" w:rsidRDefault="00A108DC">
          <w:pPr>
            <w:pStyle w:val="Verzeichnis2"/>
            <w:tabs>
              <w:tab w:val="right" w:leader="dot" w:pos="9350"/>
            </w:tabs>
            <w:rPr>
              <w:rFonts w:eastAsiaTheme="minorEastAsia"/>
              <w:noProof/>
              <w:lang w:val="de-DE" w:eastAsia="de-DE"/>
            </w:rPr>
          </w:pPr>
          <w:hyperlink w:anchor="_Toc16719172" w:history="1">
            <w:r w:rsidR="00524339" w:rsidRPr="008A66FA">
              <w:rPr>
                <w:rStyle w:val="Hyperlink"/>
                <w:noProof/>
                <w:lang w:val="de-DE"/>
              </w:rPr>
              <w:t>Theoretischer Teil</w:t>
            </w:r>
            <w:r w:rsidR="00524339">
              <w:rPr>
                <w:noProof/>
                <w:webHidden/>
              </w:rPr>
              <w:tab/>
            </w:r>
            <w:r w:rsidR="00524339">
              <w:rPr>
                <w:noProof/>
                <w:webHidden/>
              </w:rPr>
              <w:fldChar w:fldCharType="begin"/>
            </w:r>
            <w:r w:rsidR="00524339">
              <w:rPr>
                <w:noProof/>
                <w:webHidden/>
              </w:rPr>
              <w:instrText xml:space="preserve"> PAGEREF _Toc16719172 \h </w:instrText>
            </w:r>
            <w:r w:rsidR="00524339">
              <w:rPr>
                <w:noProof/>
                <w:webHidden/>
              </w:rPr>
            </w:r>
            <w:r w:rsidR="00524339">
              <w:rPr>
                <w:noProof/>
                <w:webHidden/>
              </w:rPr>
              <w:fldChar w:fldCharType="separate"/>
            </w:r>
            <w:r w:rsidR="00524339">
              <w:rPr>
                <w:noProof/>
                <w:webHidden/>
              </w:rPr>
              <w:t>3</w:t>
            </w:r>
            <w:r w:rsidR="00524339">
              <w:rPr>
                <w:noProof/>
                <w:webHidden/>
              </w:rPr>
              <w:fldChar w:fldCharType="end"/>
            </w:r>
          </w:hyperlink>
        </w:p>
        <w:p w14:paraId="68CD2568" w14:textId="28CCBEF8" w:rsidR="00524339" w:rsidRDefault="00A108DC">
          <w:pPr>
            <w:pStyle w:val="Verzeichnis2"/>
            <w:tabs>
              <w:tab w:val="right" w:leader="dot" w:pos="9350"/>
            </w:tabs>
            <w:rPr>
              <w:rFonts w:eastAsiaTheme="minorEastAsia"/>
              <w:noProof/>
              <w:lang w:val="de-DE" w:eastAsia="de-DE"/>
            </w:rPr>
          </w:pPr>
          <w:hyperlink w:anchor="_Toc16719173" w:history="1">
            <w:r w:rsidR="00524339" w:rsidRPr="008A66FA">
              <w:rPr>
                <w:rStyle w:val="Hyperlink"/>
                <w:noProof/>
              </w:rPr>
              <w:t>Praktischer Teil</w:t>
            </w:r>
            <w:r w:rsidR="00524339">
              <w:rPr>
                <w:noProof/>
                <w:webHidden/>
              </w:rPr>
              <w:tab/>
            </w:r>
            <w:r w:rsidR="00524339">
              <w:rPr>
                <w:noProof/>
                <w:webHidden/>
              </w:rPr>
              <w:fldChar w:fldCharType="begin"/>
            </w:r>
            <w:r w:rsidR="00524339">
              <w:rPr>
                <w:noProof/>
                <w:webHidden/>
              </w:rPr>
              <w:instrText xml:space="preserve"> PAGEREF _Toc16719173 \h </w:instrText>
            </w:r>
            <w:r w:rsidR="00524339">
              <w:rPr>
                <w:noProof/>
                <w:webHidden/>
              </w:rPr>
            </w:r>
            <w:r w:rsidR="00524339">
              <w:rPr>
                <w:noProof/>
                <w:webHidden/>
              </w:rPr>
              <w:fldChar w:fldCharType="separate"/>
            </w:r>
            <w:r w:rsidR="00524339">
              <w:rPr>
                <w:noProof/>
                <w:webHidden/>
              </w:rPr>
              <w:t>7</w:t>
            </w:r>
            <w:r w:rsidR="00524339">
              <w:rPr>
                <w:noProof/>
                <w:webHidden/>
              </w:rPr>
              <w:fldChar w:fldCharType="end"/>
            </w:r>
          </w:hyperlink>
        </w:p>
        <w:p w14:paraId="2120FD78" w14:textId="11A1C071" w:rsidR="00524339" w:rsidRDefault="00A108DC">
          <w:pPr>
            <w:pStyle w:val="Verzeichnis1"/>
            <w:tabs>
              <w:tab w:val="right" w:leader="dot" w:pos="9350"/>
            </w:tabs>
            <w:rPr>
              <w:rFonts w:eastAsiaTheme="minorEastAsia"/>
              <w:noProof/>
              <w:lang w:val="de-DE" w:eastAsia="de-DE"/>
            </w:rPr>
          </w:pPr>
          <w:hyperlink w:anchor="_Toc16719174" w:history="1">
            <w:r w:rsidR="00524339" w:rsidRPr="008A66FA">
              <w:rPr>
                <w:rStyle w:val="Hyperlink"/>
                <w:noProof/>
                <w:lang w:val="de-DE"/>
              </w:rPr>
              <w:t>Fazit</w:t>
            </w:r>
            <w:r w:rsidR="00524339">
              <w:rPr>
                <w:noProof/>
                <w:webHidden/>
              </w:rPr>
              <w:tab/>
            </w:r>
            <w:r w:rsidR="00524339">
              <w:rPr>
                <w:noProof/>
                <w:webHidden/>
              </w:rPr>
              <w:fldChar w:fldCharType="begin"/>
            </w:r>
            <w:r w:rsidR="00524339">
              <w:rPr>
                <w:noProof/>
                <w:webHidden/>
              </w:rPr>
              <w:instrText xml:space="preserve"> PAGEREF _Toc16719174 \h </w:instrText>
            </w:r>
            <w:r w:rsidR="00524339">
              <w:rPr>
                <w:noProof/>
                <w:webHidden/>
              </w:rPr>
            </w:r>
            <w:r w:rsidR="00524339">
              <w:rPr>
                <w:noProof/>
                <w:webHidden/>
              </w:rPr>
              <w:fldChar w:fldCharType="separate"/>
            </w:r>
            <w:r w:rsidR="00524339">
              <w:rPr>
                <w:noProof/>
                <w:webHidden/>
              </w:rPr>
              <w:t>11</w:t>
            </w:r>
            <w:r w:rsidR="00524339">
              <w:rPr>
                <w:noProof/>
                <w:webHidden/>
              </w:rPr>
              <w:fldChar w:fldCharType="end"/>
            </w:r>
          </w:hyperlink>
        </w:p>
        <w:p w14:paraId="09A8B3A6" w14:textId="148D1CDF" w:rsidR="00524339" w:rsidRDefault="00A108DC">
          <w:pPr>
            <w:pStyle w:val="Verzeichnis1"/>
            <w:tabs>
              <w:tab w:val="right" w:leader="dot" w:pos="9350"/>
            </w:tabs>
            <w:rPr>
              <w:rFonts w:eastAsiaTheme="minorEastAsia"/>
              <w:noProof/>
              <w:lang w:val="de-DE" w:eastAsia="de-DE"/>
            </w:rPr>
          </w:pPr>
          <w:hyperlink w:anchor="_Toc16719175" w:history="1">
            <w:r w:rsidR="00524339" w:rsidRPr="008A66FA">
              <w:rPr>
                <w:rStyle w:val="Hyperlink"/>
                <w:noProof/>
                <w:lang w:val="de-DE"/>
              </w:rPr>
              <w:t>Probleme</w:t>
            </w:r>
            <w:r w:rsidR="00524339">
              <w:rPr>
                <w:noProof/>
                <w:webHidden/>
              </w:rPr>
              <w:tab/>
            </w:r>
            <w:r w:rsidR="00524339">
              <w:rPr>
                <w:noProof/>
                <w:webHidden/>
              </w:rPr>
              <w:fldChar w:fldCharType="begin"/>
            </w:r>
            <w:r w:rsidR="00524339">
              <w:rPr>
                <w:noProof/>
                <w:webHidden/>
              </w:rPr>
              <w:instrText xml:space="preserve"> PAGEREF _Toc16719175 \h </w:instrText>
            </w:r>
            <w:r w:rsidR="00524339">
              <w:rPr>
                <w:noProof/>
                <w:webHidden/>
              </w:rPr>
            </w:r>
            <w:r w:rsidR="00524339">
              <w:rPr>
                <w:noProof/>
                <w:webHidden/>
              </w:rPr>
              <w:fldChar w:fldCharType="separate"/>
            </w:r>
            <w:r w:rsidR="00524339">
              <w:rPr>
                <w:noProof/>
                <w:webHidden/>
              </w:rPr>
              <w:t>11</w:t>
            </w:r>
            <w:r w:rsidR="00524339">
              <w:rPr>
                <w:noProof/>
                <w:webHidden/>
              </w:rPr>
              <w:fldChar w:fldCharType="end"/>
            </w:r>
          </w:hyperlink>
        </w:p>
        <w:p w14:paraId="28008C9F" w14:textId="0928594D" w:rsidR="00524339" w:rsidRDefault="00A108DC">
          <w:pPr>
            <w:pStyle w:val="Verzeichnis1"/>
            <w:tabs>
              <w:tab w:val="right" w:leader="dot" w:pos="9350"/>
            </w:tabs>
            <w:rPr>
              <w:rFonts w:eastAsiaTheme="minorEastAsia"/>
              <w:noProof/>
              <w:lang w:val="de-DE" w:eastAsia="de-DE"/>
            </w:rPr>
          </w:pPr>
          <w:hyperlink w:anchor="_Toc16719176" w:history="1">
            <w:r w:rsidR="00524339" w:rsidRPr="008A66FA">
              <w:rPr>
                <w:rStyle w:val="Hyperlink"/>
                <w:noProof/>
                <w:lang w:val="de-DE"/>
              </w:rPr>
              <w:t>Zeiterfassung</w:t>
            </w:r>
            <w:r w:rsidR="00524339">
              <w:rPr>
                <w:noProof/>
                <w:webHidden/>
              </w:rPr>
              <w:tab/>
            </w:r>
            <w:r w:rsidR="00524339">
              <w:rPr>
                <w:noProof/>
                <w:webHidden/>
              </w:rPr>
              <w:fldChar w:fldCharType="begin"/>
            </w:r>
            <w:r w:rsidR="00524339">
              <w:rPr>
                <w:noProof/>
                <w:webHidden/>
              </w:rPr>
              <w:instrText xml:space="preserve"> PAGEREF _Toc16719176 \h </w:instrText>
            </w:r>
            <w:r w:rsidR="00524339">
              <w:rPr>
                <w:noProof/>
                <w:webHidden/>
              </w:rPr>
            </w:r>
            <w:r w:rsidR="00524339">
              <w:rPr>
                <w:noProof/>
                <w:webHidden/>
              </w:rPr>
              <w:fldChar w:fldCharType="separate"/>
            </w:r>
            <w:r w:rsidR="00524339">
              <w:rPr>
                <w:noProof/>
                <w:webHidden/>
              </w:rPr>
              <w:t>12</w:t>
            </w:r>
            <w:r w:rsidR="00524339">
              <w:rPr>
                <w:noProof/>
                <w:webHidden/>
              </w:rPr>
              <w:fldChar w:fldCharType="end"/>
            </w:r>
          </w:hyperlink>
        </w:p>
        <w:p w14:paraId="381F74C6" w14:textId="44AC45B4" w:rsidR="00524339" w:rsidRDefault="00A108DC">
          <w:pPr>
            <w:pStyle w:val="Verzeichnis1"/>
            <w:tabs>
              <w:tab w:val="right" w:leader="dot" w:pos="9350"/>
            </w:tabs>
            <w:rPr>
              <w:rFonts w:eastAsiaTheme="minorEastAsia"/>
              <w:noProof/>
              <w:lang w:val="de-DE" w:eastAsia="de-DE"/>
            </w:rPr>
          </w:pPr>
          <w:hyperlink w:anchor="_Toc16719177" w:history="1">
            <w:r w:rsidR="00524339" w:rsidRPr="008A66FA">
              <w:rPr>
                <w:rStyle w:val="Hyperlink"/>
                <w:noProof/>
              </w:rPr>
              <w:t>Anhang</w:t>
            </w:r>
            <w:r w:rsidR="00524339">
              <w:rPr>
                <w:noProof/>
                <w:webHidden/>
              </w:rPr>
              <w:tab/>
            </w:r>
            <w:r w:rsidR="00524339">
              <w:rPr>
                <w:noProof/>
                <w:webHidden/>
              </w:rPr>
              <w:fldChar w:fldCharType="begin"/>
            </w:r>
            <w:r w:rsidR="00524339">
              <w:rPr>
                <w:noProof/>
                <w:webHidden/>
              </w:rPr>
              <w:instrText xml:space="preserve"> PAGEREF _Toc16719177 \h </w:instrText>
            </w:r>
            <w:r w:rsidR="00524339">
              <w:rPr>
                <w:noProof/>
                <w:webHidden/>
              </w:rPr>
            </w:r>
            <w:r w:rsidR="00524339">
              <w:rPr>
                <w:noProof/>
                <w:webHidden/>
              </w:rPr>
              <w:fldChar w:fldCharType="separate"/>
            </w:r>
            <w:r w:rsidR="00524339">
              <w:rPr>
                <w:noProof/>
                <w:webHidden/>
              </w:rPr>
              <w:t>14</w:t>
            </w:r>
            <w:r w:rsidR="00524339">
              <w:rPr>
                <w:noProof/>
                <w:webHidden/>
              </w:rPr>
              <w:fldChar w:fldCharType="end"/>
            </w:r>
          </w:hyperlink>
        </w:p>
        <w:p w14:paraId="29CF8E92" w14:textId="4C4B2ECB" w:rsidR="00524339" w:rsidRDefault="00A108DC">
          <w:pPr>
            <w:pStyle w:val="Verzeichnis2"/>
            <w:tabs>
              <w:tab w:val="right" w:leader="dot" w:pos="9350"/>
            </w:tabs>
            <w:rPr>
              <w:rFonts w:eastAsiaTheme="minorEastAsia"/>
              <w:noProof/>
              <w:lang w:val="de-DE" w:eastAsia="de-DE"/>
            </w:rPr>
          </w:pPr>
          <w:hyperlink w:anchor="_Toc16719178" w:history="1">
            <w:r w:rsidR="00524339" w:rsidRPr="008A66FA">
              <w:rPr>
                <w:rStyle w:val="Hyperlink"/>
                <w:noProof/>
              </w:rPr>
              <w:t>CSP-Dateien und Lösungen</w:t>
            </w:r>
            <w:r w:rsidR="00524339">
              <w:rPr>
                <w:noProof/>
                <w:webHidden/>
              </w:rPr>
              <w:tab/>
            </w:r>
            <w:r w:rsidR="00524339">
              <w:rPr>
                <w:noProof/>
                <w:webHidden/>
              </w:rPr>
              <w:fldChar w:fldCharType="begin"/>
            </w:r>
            <w:r w:rsidR="00524339">
              <w:rPr>
                <w:noProof/>
                <w:webHidden/>
              </w:rPr>
              <w:instrText xml:space="preserve"> PAGEREF _Toc16719178 \h </w:instrText>
            </w:r>
            <w:r w:rsidR="00524339">
              <w:rPr>
                <w:noProof/>
                <w:webHidden/>
              </w:rPr>
            </w:r>
            <w:r w:rsidR="00524339">
              <w:rPr>
                <w:noProof/>
                <w:webHidden/>
              </w:rPr>
              <w:fldChar w:fldCharType="separate"/>
            </w:r>
            <w:r w:rsidR="00524339">
              <w:rPr>
                <w:noProof/>
                <w:webHidden/>
              </w:rPr>
              <w:t>14</w:t>
            </w:r>
            <w:r w:rsidR="00524339">
              <w:rPr>
                <w:noProof/>
                <w:webHidden/>
              </w:rPr>
              <w:fldChar w:fldCharType="end"/>
            </w:r>
          </w:hyperlink>
        </w:p>
        <w:p w14:paraId="07290D35" w14:textId="3F819C25" w:rsidR="00DC0BB3" w:rsidRDefault="00DC0BB3" w:rsidP="00B56F01">
          <w:pPr>
            <w:jc w:val="both"/>
          </w:pPr>
          <w:r>
            <w:rPr>
              <w:b/>
              <w:bCs/>
            </w:rPr>
            <w:fldChar w:fldCharType="end"/>
          </w:r>
        </w:p>
      </w:sdtContent>
    </w:sdt>
    <w:p w14:paraId="3937AFA3" w14:textId="76E08472" w:rsidR="00DC0BB3" w:rsidRDefault="00DC0BB3" w:rsidP="00B56F01">
      <w:pPr>
        <w:jc w:val="both"/>
        <w:rPr>
          <w:rFonts w:asciiTheme="majorHAnsi" w:eastAsiaTheme="majorEastAsia" w:hAnsiTheme="majorHAnsi" w:cstheme="majorBidi"/>
          <w:color w:val="2F5496" w:themeColor="accent1" w:themeShade="BF"/>
          <w:sz w:val="32"/>
          <w:szCs w:val="32"/>
          <w:lang w:val="de-DE"/>
        </w:rPr>
      </w:pPr>
      <w:r>
        <w:rPr>
          <w:lang w:val="de-DE"/>
        </w:rPr>
        <w:br w:type="page"/>
      </w:r>
    </w:p>
    <w:p w14:paraId="316D2650" w14:textId="5792E3BD" w:rsidR="000C54A2" w:rsidRDefault="00DC0BB3" w:rsidP="00B56F01">
      <w:pPr>
        <w:pStyle w:val="berschrift1"/>
        <w:jc w:val="both"/>
        <w:rPr>
          <w:lang w:val="de-DE"/>
        </w:rPr>
      </w:pPr>
      <w:bookmarkStart w:id="0" w:name="_Toc16719169"/>
      <w:r>
        <w:rPr>
          <w:lang w:val="de-DE"/>
        </w:rPr>
        <w:lastRenderedPageBreak/>
        <w:t>Einleitung</w:t>
      </w:r>
      <w:bookmarkEnd w:id="0"/>
    </w:p>
    <w:p w14:paraId="67D3A01B" w14:textId="7148BB56" w:rsidR="00624AB0" w:rsidRPr="00624AB0" w:rsidRDefault="00624AB0" w:rsidP="00B56F01">
      <w:pPr>
        <w:jc w:val="both"/>
        <w:rPr>
          <w:lang w:val="de-DE"/>
        </w:rPr>
      </w:pPr>
      <w:proofErr w:type="spellStart"/>
      <w:r w:rsidRPr="00624AB0">
        <w:rPr>
          <w:lang w:val="de-DE"/>
        </w:rPr>
        <w:t>Constraint</w:t>
      </w:r>
      <w:proofErr w:type="spellEnd"/>
      <w:r w:rsidRPr="00624AB0">
        <w:rPr>
          <w:lang w:val="de-DE"/>
        </w:rPr>
        <w:t xml:space="preserve"> </w:t>
      </w:r>
      <w:proofErr w:type="spellStart"/>
      <w:r w:rsidRPr="00624AB0">
        <w:rPr>
          <w:lang w:val="de-DE"/>
        </w:rPr>
        <w:t>Satisfaction</w:t>
      </w:r>
      <w:proofErr w:type="spellEnd"/>
      <w:r w:rsidRPr="00624AB0">
        <w:rPr>
          <w:lang w:val="de-DE"/>
        </w:rPr>
        <w:t xml:space="preserve"> Problems (CSP) beschreibt ein Problem als Modell. Das Modell beinhaltet dabei Variablen, deren Domänen und </w:t>
      </w:r>
      <w:proofErr w:type="spellStart"/>
      <w:r w:rsidRPr="00624AB0">
        <w:rPr>
          <w:lang w:val="de-DE"/>
        </w:rPr>
        <w:t>Constraints</w:t>
      </w:r>
      <w:proofErr w:type="spellEnd"/>
      <w:r w:rsidRPr="00624AB0">
        <w:rPr>
          <w:lang w:val="de-DE"/>
        </w:rPr>
        <w:t xml:space="preserve">. Die </w:t>
      </w:r>
      <w:proofErr w:type="spellStart"/>
      <w:r w:rsidRPr="00624AB0">
        <w:rPr>
          <w:lang w:val="de-DE"/>
        </w:rPr>
        <w:t>Constraints</w:t>
      </w:r>
      <w:proofErr w:type="spellEnd"/>
      <w:r w:rsidRPr="00624AB0">
        <w:rPr>
          <w:lang w:val="de-DE"/>
        </w:rPr>
        <w:t xml:space="preserve"> beschreiben die Beziehungen der Variablen zueinander.</w:t>
      </w:r>
      <w:r w:rsidR="00B56F01">
        <w:rPr>
          <w:lang w:val="de-DE"/>
        </w:rPr>
        <w:t xml:space="preserve"> </w:t>
      </w:r>
      <w:r w:rsidRPr="00624AB0">
        <w:rPr>
          <w:lang w:val="de-DE"/>
        </w:rPr>
        <w:t xml:space="preserve">Diese CSPs werden vielfältig eingesetzt. Zum Beispiel finden sie Anwendung in der Molekularen Biologie, in der Elektrotechnik und </w:t>
      </w:r>
      <w:r w:rsidR="00A108DC">
        <w:rPr>
          <w:lang w:val="de-DE"/>
        </w:rPr>
        <w:t>N</w:t>
      </w:r>
      <w:r w:rsidRPr="00624AB0">
        <w:rPr>
          <w:lang w:val="de-DE"/>
        </w:rPr>
        <w:t>etzwerk</w:t>
      </w:r>
      <w:r w:rsidR="00A108DC">
        <w:rPr>
          <w:lang w:val="de-DE"/>
        </w:rPr>
        <w:t>m</w:t>
      </w:r>
      <w:r w:rsidRPr="00624AB0">
        <w:rPr>
          <w:lang w:val="de-DE"/>
        </w:rPr>
        <w:t>anagement.</w:t>
      </w:r>
    </w:p>
    <w:p w14:paraId="17B4309B" w14:textId="0E47CE7A" w:rsidR="00624AB0" w:rsidRPr="00624AB0" w:rsidRDefault="00624AB0" w:rsidP="00B56F01">
      <w:pPr>
        <w:jc w:val="both"/>
        <w:rPr>
          <w:lang w:val="de-DE"/>
        </w:rPr>
      </w:pPr>
      <w:r w:rsidRPr="00624AB0">
        <w:rPr>
          <w:lang w:val="de-DE"/>
        </w:rPr>
        <w:t xml:space="preserve">Ziel ist es für ein CSP einen Zustand zu finden für welchen alle </w:t>
      </w:r>
      <w:proofErr w:type="spellStart"/>
      <w:r w:rsidRPr="00624AB0">
        <w:rPr>
          <w:lang w:val="de-DE"/>
        </w:rPr>
        <w:t>Constraints</w:t>
      </w:r>
      <w:proofErr w:type="spellEnd"/>
      <w:r w:rsidRPr="00624AB0">
        <w:rPr>
          <w:lang w:val="de-DE"/>
        </w:rPr>
        <w:t xml:space="preserve"> erfüllt sind. Es w</w:t>
      </w:r>
      <w:r w:rsidR="00A70C2D">
        <w:rPr>
          <w:lang w:val="de-DE"/>
        </w:rPr>
        <w:t>e</w:t>
      </w:r>
      <w:r w:rsidRPr="00624AB0">
        <w:rPr>
          <w:lang w:val="de-DE"/>
        </w:rPr>
        <w:t>rd</w:t>
      </w:r>
      <w:r w:rsidR="00A70C2D">
        <w:rPr>
          <w:lang w:val="de-DE"/>
        </w:rPr>
        <w:t>en</w:t>
      </w:r>
      <w:r w:rsidRPr="00624AB0">
        <w:rPr>
          <w:lang w:val="de-DE"/>
        </w:rPr>
        <w:t xml:space="preserve"> also eine oder mehrere Lösungen gesucht</w:t>
      </w:r>
      <w:r w:rsidR="00A108DC">
        <w:rPr>
          <w:lang w:val="de-DE"/>
        </w:rPr>
        <w:t>,</w:t>
      </w:r>
      <w:r w:rsidRPr="00624AB0">
        <w:rPr>
          <w:lang w:val="de-DE"/>
        </w:rPr>
        <w:t xml:space="preserve"> die alle </w:t>
      </w:r>
      <w:proofErr w:type="spellStart"/>
      <w:r w:rsidRPr="00624AB0">
        <w:rPr>
          <w:lang w:val="de-DE"/>
        </w:rPr>
        <w:t>Constraints</w:t>
      </w:r>
      <w:proofErr w:type="spellEnd"/>
      <w:r w:rsidRPr="00624AB0">
        <w:rPr>
          <w:lang w:val="de-DE"/>
        </w:rPr>
        <w:t xml:space="preserve"> erfüllen und nicht nur möglichst viele wie es bei Optimierungsproblemen der Fall ist. Existiert ein Zustand für den alle </w:t>
      </w:r>
      <w:proofErr w:type="spellStart"/>
      <w:r w:rsidRPr="00624AB0">
        <w:rPr>
          <w:lang w:val="de-DE"/>
        </w:rPr>
        <w:t>Constraints</w:t>
      </w:r>
      <w:proofErr w:type="spellEnd"/>
      <w:r w:rsidRPr="00624AB0">
        <w:rPr>
          <w:lang w:val="de-DE"/>
        </w:rPr>
        <w:t xml:space="preserve"> erfüllt sind nennt man dieses CSP erfüllbar, ist es nicht der Fall ist es unerfüllbar. Diese Ausarbeitung befasst sich nun mit der Theorie von CSPs und der Entwicklung und Implementierung eines Lösers für diese. </w:t>
      </w:r>
    </w:p>
    <w:p w14:paraId="406C7866" w14:textId="77777777" w:rsidR="00624AB0" w:rsidRPr="00624AB0" w:rsidRDefault="00624AB0" w:rsidP="00B56F01">
      <w:pPr>
        <w:jc w:val="both"/>
        <w:rPr>
          <w:lang w:val="de-DE"/>
        </w:rPr>
      </w:pPr>
    </w:p>
    <w:p w14:paraId="1C53B799" w14:textId="77777777" w:rsidR="00624AB0" w:rsidRPr="00624AB0" w:rsidRDefault="00624AB0" w:rsidP="00B56F01">
      <w:pPr>
        <w:pStyle w:val="berschrift1"/>
        <w:jc w:val="both"/>
        <w:rPr>
          <w:lang w:val="de-DE"/>
        </w:rPr>
      </w:pPr>
      <w:bookmarkStart w:id="1" w:name="_Toc16719170"/>
      <w:r w:rsidRPr="00624AB0">
        <w:rPr>
          <w:lang w:val="de-DE"/>
        </w:rPr>
        <w:t>Problemstellung</w:t>
      </w:r>
      <w:bookmarkEnd w:id="1"/>
      <w:r w:rsidRPr="00624AB0">
        <w:rPr>
          <w:lang w:val="de-DE"/>
        </w:rPr>
        <w:t xml:space="preserve"> </w:t>
      </w:r>
    </w:p>
    <w:p w14:paraId="145D026C" w14:textId="49DAA761" w:rsidR="00624AB0" w:rsidRPr="00624AB0" w:rsidRDefault="00624AB0" w:rsidP="00B56F01">
      <w:pPr>
        <w:jc w:val="both"/>
        <w:rPr>
          <w:lang w:val="de-DE"/>
        </w:rPr>
      </w:pPr>
      <w:r w:rsidRPr="00624AB0">
        <w:rPr>
          <w:lang w:val="de-DE"/>
        </w:rPr>
        <w:t xml:space="preserve">Die CSPs mit welchen es sich in dieser Ausarbeitung beschäftigt wird, sind sehr eingeschränkt. Diese einfachen CSPs sind so aufgebaut, dass die </w:t>
      </w:r>
      <w:r w:rsidR="00A108DC">
        <w:rPr>
          <w:lang w:val="de-DE"/>
        </w:rPr>
        <w:t>S</w:t>
      </w:r>
      <w:r w:rsidRPr="00624AB0">
        <w:rPr>
          <w:lang w:val="de-DE"/>
        </w:rPr>
        <w:t xml:space="preserve">imple </w:t>
      </w:r>
      <w:r w:rsidR="00A108DC">
        <w:rPr>
          <w:lang w:val="de-DE"/>
        </w:rPr>
        <w:t>B</w:t>
      </w:r>
      <w:r w:rsidRPr="00624AB0">
        <w:rPr>
          <w:lang w:val="de-DE"/>
        </w:rPr>
        <w:t xml:space="preserve">ounds welche ein </w:t>
      </w:r>
      <w:proofErr w:type="spellStart"/>
      <w:r w:rsidRPr="00624AB0">
        <w:rPr>
          <w:lang w:val="de-DE"/>
        </w:rPr>
        <w:t>Constraint</w:t>
      </w:r>
      <w:proofErr w:type="spellEnd"/>
      <w:r w:rsidRPr="00624AB0">
        <w:rPr>
          <w:lang w:val="de-DE"/>
        </w:rPr>
        <w:t xml:space="preserve"> bilden folgende Form haben x ≥ y + k. X und y sind die Variablen mit jeweils ihren Domänen. X und y sind nur ganze Zahlen. Alle </w:t>
      </w:r>
      <w:r w:rsidR="00A108DC">
        <w:rPr>
          <w:lang w:val="de-DE"/>
        </w:rPr>
        <w:t>S</w:t>
      </w:r>
      <w:r w:rsidRPr="00624AB0">
        <w:rPr>
          <w:lang w:val="de-DE"/>
        </w:rPr>
        <w:t xml:space="preserve">imple </w:t>
      </w:r>
      <w:r w:rsidR="00A108DC">
        <w:rPr>
          <w:lang w:val="de-DE"/>
        </w:rPr>
        <w:t>B</w:t>
      </w:r>
      <w:r w:rsidRPr="00624AB0">
        <w:rPr>
          <w:lang w:val="de-DE"/>
        </w:rPr>
        <w:t xml:space="preserve">ounds sind miteinander </w:t>
      </w:r>
      <w:proofErr w:type="spellStart"/>
      <w:r w:rsidRPr="00624AB0">
        <w:rPr>
          <w:lang w:val="de-DE"/>
        </w:rPr>
        <w:t>verodert</w:t>
      </w:r>
      <w:proofErr w:type="spellEnd"/>
      <w:r w:rsidRPr="00624AB0">
        <w:rPr>
          <w:lang w:val="de-DE"/>
        </w:rPr>
        <w:t xml:space="preserve">. Damit ein </w:t>
      </w:r>
      <w:proofErr w:type="spellStart"/>
      <w:r w:rsidRPr="00624AB0">
        <w:rPr>
          <w:lang w:val="de-DE"/>
        </w:rPr>
        <w:t>Constraint</w:t>
      </w:r>
      <w:proofErr w:type="spellEnd"/>
      <w:r w:rsidRPr="00624AB0">
        <w:rPr>
          <w:lang w:val="de-DE"/>
        </w:rPr>
        <w:t xml:space="preserve"> erfüllt ist muss also nur ein </w:t>
      </w:r>
      <w:r w:rsidR="00A108DC">
        <w:rPr>
          <w:lang w:val="de-DE"/>
        </w:rPr>
        <w:t>S</w:t>
      </w:r>
      <w:r w:rsidRPr="00624AB0">
        <w:rPr>
          <w:lang w:val="de-DE"/>
        </w:rPr>
        <w:t xml:space="preserve">imple </w:t>
      </w:r>
      <w:r w:rsidR="00A108DC">
        <w:rPr>
          <w:lang w:val="de-DE"/>
        </w:rPr>
        <w:t>B</w:t>
      </w:r>
      <w:r w:rsidRPr="00624AB0">
        <w:rPr>
          <w:lang w:val="de-DE"/>
        </w:rPr>
        <w:t xml:space="preserve">ound wahr sein. </w:t>
      </w:r>
      <w:r w:rsidR="00B56F01">
        <w:rPr>
          <w:lang w:val="de-DE"/>
        </w:rPr>
        <w:t xml:space="preserve"> </w:t>
      </w:r>
      <w:r w:rsidRPr="00624AB0">
        <w:rPr>
          <w:lang w:val="de-DE"/>
        </w:rPr>
        <w:t>Es soll nun ein Löser entwickelt werden, welche</w:t>
      </w:r>
      <w:r w:rsidR="00A108DC">
        <w:rPr>
          <w:lang w:val="de-DE"/>
        </w:rPr>
        <w:t>r</w:t>
      </w:r>
      <w:r w:rsidRPr="00624AB0">
        <w:rPr>
          <w:lang w:val="de-DE"/>
        </w:rPr>
        <w:t xml:space="preserve"> für diese CSPs ausgibt, ob </w:t>
      </w:r>
      <w:proofErr w:type="spellStart"/>
      <w:r w:rsidR="00A108DC">
        <w:rPr>
          <w:lang w:val="de-DE"/>
        </w:rPr>
        <w:t>satisfiable</w:t>
      </w:r>
      <w:proofErr w:type="spellEnd"/>
      <w:r w:rsidRPr="00624AB0">
        <w:rPr>
          <w:lang w:val="de-DE"/>
        </w:rPr>
        <w:t xml:space="preserve"> sind. Um dies zu erleichtern sind zwei Algorithmen gegeben. Algorithmus A besteht aus drei Schritten: </w:t>
      </w:r>
    </w:p>
    <w:p w14:paraId="4F32A720" w14:textId="77777777" w:rsidR="00624AB0" w:rsidRPr="00624AB0" w:rsidRDefault="00624AB0" w:rsidP="00B56F01">
      <w:pPr>
        <w:pStyle w:val="Listenabsatz"/>
        <w:numPr>
          <w:ilvl w:val="0"/>
          <w:numId w:val="2"/>
        </w:numPr>
        <w:jc w:val="both"/>
        <w:rPr>
          <w:lang w:val="de-DE"/>
        </w:rPr>
      </w:pPr>
      <w:r w:rsidRPr="00624AB0">
        <w:rPr>
          <w:lang w:val="de-DE"/>
        </w:rPr>
        <w:t>Consistency check</w:t>
      </w:r>
    </w:p>
    <w:p w14:paraId="654251D0" w14:textId="77777777" w:rsidR="00624AB0" w:rsidRPr="00624AB0" w:rsidRDefault="00624AB0" w:rsidP="00B56F01">
      <w:pPr>
        <w:pStyle w:val="Listenabsatz"/>
        <w:numPr>
          <w:ilvl w:val="0"/>
          <w:numId w:val="2"/>
        </w:numPr>
        <w:jc w:val="both"/>
        <w:rPr>
          <w:lang w:val="de-DE"/>
        </w:rPr>
      </w:pPr>
      <w:r w:rsidRPr="00624AB0">
        <w:rPr>
          <w:lang w:val="de-DE"/>
        </w:rPr>
        <w:t>Backtrack</w:t>
      </w:r>
    </w:p>
    <w:p w14:paraId="3C497493" w14:textId="77777777" w:rsidR="00624AB0" w:rsidRPr="00624AB0" w:rsidRDefault="00624AB0" w:rsidP="00B56F01">
      <w:pPr>
        <w:pStyle w:val="Listenabsatz"/>
        <w:numPr>
          <w:ilvl w:val="0"/>
          <w:numId w:val="2"/>
        </w:numPr>
        <w:jc w:val="both"/>
        <w:rPr>
          <w:lang w:val="de-DE"/>
        </w:rPr>
      </w:pPr>
      <w:proofErr w:type="spellStart"/>
      <w:r w:rsidRPr="00624AB0">
        <w:rPr>
          <w:lang w:val="de-DE"/>
        </w:rPr>
        <w:t>Decision</w:t>
      </w:r>
      <w:proofErr w:type="spellEnd"/>
    </w:p>
    <w:p w14:paraId="690A0756" w14:textId="3A67BB0F" w:rsidR="00624AB0" w:rsidRPr="00624AB0" w:rsidRDefault="00624AB0" w:rsidP="00B56F01">
      <w:pPr>
        <w:jc w:val="both"/>
        <w:rPr>
          <w:lang w:val="de-DE"/>
        </w:rPr>
      </w:pPr>
      <w:r w:rsidRPr="00624AB0">
        <w:rPr>
          <w:lang w:val="de-DE"/>
        </w:rPr>
        <w:t xml:space="preserve">Im ersten Schritt werden die </w:t>
      </w:r>
      <w:proofErr w:type="spellStart"/>
      <w:r w:rsidRPr="00624AB0">
        <w:rPr>
          <w:lang w:val="de-DE"/>
        </w:rPr>
        <w:t>Constraints</w:t>
      </w:r>
      <w:proofErr w:type="spellEnd"/>
      <w:r w:rsidRPr="00624AB0">
        <w:rPr>
          <w:lang w:val="de-DE"/>
        </w:rPr>
        <w:t xml:space="preserve"> überprüft. Dazu müssen die </w:t>
      </w:r>
      <w:r w:rsidR="00A108DC">
        <w:rPr>
          <w:lang w:val="de-DE"/>
        </w:rPr>
        <w:t>S</w:t>
      </w:r>
      <w:r w:rsidRPr="00624AB0">
        <w:rPr>
          <w:lang w:val="de-DE"/>
        </w:rPr>
        <w:t xml:space="preserve">imple Bounds kontrolliert werden. Es wird überprüft, ob </w:t>
      </w:r>
      <w:r>
        <w:rPr>
          <w:lang w:val="de-DE"/>
        </w:rPr>
        <w:t xml:space="preserve">min(x) &gt;= </w:t>
      </w:r>
      <w:proofErr w:type="spellStart"/>
      <w:r>
        <w:rPr>
          <w:lang w:val="de-DE"/>
        </w:rPr>
        <w:t>max</w:t>
      </w:r>
      <w:proofErr w:type="spellEnd"/>
      <w:r>
        <w:rPr>
          <w:lang w:val="de-DE"/>
        </w:rPr>
        <w:t xml:space="preserve">(y) + k ist und nicht </w:t>
      </w:r>
      <w:proofErr w:type="spellStart"/>
      <w:r>
        <w:rPr>
          <w:lang w:val="de-DE"/>
        </w:rPr>
        <w:t>max</w:t>
      </w:r>
      <w:proofErr w:type="spellEnd"/>
      <w:r>
        <w:rPr>
          <w:lang w:val="de-DE"/>
        </w:rPr>
        <w:t>(x) &lt; min(y) + k</w:t>
      </w:r>
      <w:r w:rsidRPr="00624AB0">
        <w:rPr>
          <w:lang w:val="de-DE"/>
        </w:rPr>
        <w:t xml:space="preserve">. Ist beides der Fall, ist der Bound wahr und der ganze </w:t>
      </w:r>
      <w:proofErr w:type="spellStart"/>
      <w:r w:rsidRPr="00624AB0">
        <w:rPr>
          <w:lang w:val="de-DE"/>
        </w:rPr>
        <w:t>Constraint</w:t>
      </w:r>
      <w:proofErr w:type="spellEnd"/>
      <w:r w:rsidRPr="00624AB0">
        <w:rPr>
          <w:lang w:val="de-DE"/>
        </w:rPr>
        <w:t xml:space="preserve"> somit wahr. Ist dies </w:t>
      </w:r>
      <w:r w:rsidR="00A108DC">
        <w:rPr>
          <w:lang w:val="de-DE"/>
        </w:rPr>
        <w:t xml:space="preserve">bei beiden </w:t>
      </w:r>
      <w:r w:rsidRPr="00624AB0">
        <w:rPr>
          <w:lang w:val="de-DE"/>
        </w:rPr>
        <w:t xml:space="preserve">nicht der Fall ist der </w:t>
      </w:r>
      <w:proofErr w:type="spellStart"/>
      <w:r w:rsidRPr="00624AB0">
        <w:rPr>
          <w:lang w:val="de-DE"/>
        </w:rPr>
        <w:t>Constraint</w:t>
      </w:r>
      <w:proofErr w:type="spellEnd"/>
      <w:r w:rsidRPr="00624AB0">
        <w:rPr>
          <w:lang w:val="de-DE"/>
        </w:rPr>
        <w:t xml:space="preserve"> falsch und es geht weiter im zweiten Schritt. </w:t>
      </w:r>
      <w:r w:rsidR="00A108DC">
        <w:rPr>
          <w:lang w:val="de-DE"/>
        </w:rPr>
        <w:t>Sind</w:t>
      </w:r>
      <w:r w:rsidRPr="00624AB0">
        <w:rPr>
          <w:lang w:val="de-DE"/>
        </w:rPr>
        <w:t xml:space="preserve"> dagegen bei der Überprüfung beide Abfragen wahr </w:t>
      </w:r>
      <w:r w:rsidR="00A108DC">
        <w:rPr>
          <w:lang w:val="de-DE"/>
        </w:rPr>
        <w:t>und</w:t>
      </w:r>
      <w:r w:rsidRPr="00624AB0">
        <w:rPr>
          <w:lang w:val="de-DE"/>
        </w:rPr>
        <w:t xml:space="preserve"> falsch</w:t>
      </w:r>
      <w:r w:rsidR="00A108DC">
        <w:rPr>
          <w:lang w:val="de-DE"/>
        </w:rPr>
        <w:t xml:space="preserve"> (beziehungsweise falsch und wahr)</w:t>
      </w:r>
      <w:r w:rsidRPr="00624AB0">
        <w:rPr>
          <w:lang w:val="de-DE"/>
        </w:rPr>
        <w:t xml:space="preserve"> ist der Bound </w:t>
      </w:r>
      <w:proofErr w:type="spellStart"/>
      <w:r w:rsidRPr="00624AB0">
        <w:rPr>
          <w:lang w:val="de-DE"/>
        </w:rPr>
        <w:t>inconclusive</w:t>
      </w:r>
      <w:proofErr w:type="spellEnd"/>
      <w:r w:rsidRPr="00624AB0">
        <w:rPr>
          <w:lang w:val="de-DE"/>
        </w:rPr>
        <w:t xml:space="preserve"> und es geht im dritten Schritt weiter. </w:t>
      </w:r>
    </w:p>
    <w:p w14:paraId="40C86993" w14:textId="77777777" w:rsidR="00624AB0" w:rsidRPr="00624AB0" w:rsidRDefault="00624AB0" w:rsidP="00B56F01">
      <w:pPr>
        <w:jc w:val="both"/>
        <w:rPr>
          <w:lang w:val="de-DE"/>
        </w:rPr>
      </w:pPr>
      <w:r w:rsidRPr="00624AB0">
        <w:rPr>
          <w:lang w:val="de-DE"/>
        </w:rPr>
        <w:t>Im dritten Schritt wird eine Variable ausgesucht und von dieser die Domain aufgeteilt. Mit einem Teil wird der erste Schritt von vorne gestartet und die andere wird abgespeichert.</w:t>
      </w:r>
    </w:p>
    <w:p w14:paraId="6A550C07" w14:textId="77777777" w:rsidR="00B56F01" w:rsidRDefault="00624AB0" w:rsidP="00B56F01">
      <w:pPr>
        <w:jc w:val="both"/>
        <w:rPr>
          <w:lang w:val="de-DE"/>
        </w:rPr>
      </w:pPr>
      <w:r w:rsidRPr="00624AB0">
        <w:rPr>
          <w:lang w:val="de-DE"/>
        </w:rPr>
        <w:t xml:space="preserve">Wird der zweite Schritt ausgeführt, wird der letzte abgespeicherte Teil einer Domain gegen den genutzten Teil ausgetauscht. Ist keine Domain mehr abgespeichert ist das CSP not </w:t>
      </w:r>
      <w:proofErr w:type="spellStart"/>
      <w:r w:rsidRPr="00624AB0">
        <w:rPr>
          <w:lang w:val="de-DE"/>
        </w:rPr>
        <w:t>satisfiable</w:t>
      </w:r>
      <w:proofErr w:type="spellEnd"/>
      <w:r w:rsidRPr="00624AB0">
        <w:rPr>
          <w:lang w:val="de-DE"/>
        </w:rPr>
        <w:t xml:space="preserve">. Sind alle </w:t>
      </w:r>
      <w:proofErr w:type="spellStart"/>
      <w:r w:rsidRPr="00624AB0">
        <w:rPr>
          <w:lang w:val="de-DE"/>
        </w:rPr>
        <w:t>Constraint</w:t>
      </w:r>
      <w:proofErr w:type="spellEnd"/>
      <w:r w:rsidRPr="00624AB0">
        <w:rPr>
          <w:lang w:val="de-DE"/>
        </w:rPr>
        <w:t xml:space="preserve"> wahr ist das CSP </w:t>
      </w:r>
      <w:proofErr w:type="spellStart"/>
      <w:r w:rsidRPr="00624AB0">
        <w:rPr>
          <w:lang w:val="de-DE"/>
        </w:rPr>
        <w:t>satisfiable</w:t>
      </w:r>
      <w:proofErr w:type="spellEnd"/>
      <w:r w:rsidRPr="00624AB0">
        <w:rPr>
          <w:lang w:val="de-DE"/>
        </w:rPr>
        <w:t>.</w:t>
      </w:r>
    </w:p>
    <w:p w14:paraId="4C83A2E6" w14:textId="275B5AA1" w:rsidR="00DC0BB3" w:rsidRDefault="00624AB0" w:rsidP="00B56F01">
      <w:pPr>
        <w:jc w:val="both"/>
        <w:rPr>
          <w:lang w:val="de-DE"/>
        </w:rPr>
      </w:pPr>
      <w:r w:rsidRPr="00624AB0">
        <w:rPr>
          <w:lang w:val="de-DE"/>
        </w:rPr>
        <w:t xml:space="preserve">Dieser Algorithmus soll implementiert und verbessert werden. Eine solche Verbesserung ist Algorithmus B, wo der erste Schritt durch einen </w:t>
      </w:r>
      <w:proofErr w:type="spellStart"/>
      <w:r w:rsidRPr="00624AB0">
        <w:rPr>
          <w:lang w:val="de-DE"/>
        </w:rPr>
        <w:t>Deduction</w:t>
      </w:r>
      <w:proofErr w:type="spellEnd"/>
      <w:r w:rsidRPr="00624AB0">
        <w:rPr>
          <w:lang w:val="de-DE"/>
        </w:rPr>
        <w:t xml:space="preserve"> Schritt erweitert wird.</w:t>
      </w:r>
      <w:r w:rsidR="00B56F01">
        <w:rPr>
          <w:lang w:val="de-DE"/>
        </w:rPr>
        <w:t xml:space="preserve"> </w:t>
      </w:r>
      <w:r w:rsidRPr="00624AB0">
        <w:rPr>
          <w:lang w:val="de-DE"/>
        </w:rPr>
        <w:t>Beide Algorithmen sollen nun implementiert und verbessert werden. Außerdem wird die Laufzeit der Algorithmen miteinander verglichen.</w:t>
      </w:r>
      <w:r w:rsidR="00B56F01">
        <w:rPr>
          <w:lang w:val="de-DE"/>
        </w:rPr>
        <w:t xml:space="preserve"> </w:t>
      </w:r>
      <w:r w:rsidRPr="00624AB0">
        <w:rPr>
          <w:lang w:val="de-DE"/>
        </w:rPr>
        <w:t>Die Ausarbeitung beschäftigt sich mit der Theorie hinter diesen Algorithmen.</w:t>
      </w:r>
    </w:p>
    <w:p w14:paraId="476DFBDC" w14:textId="61640973" w:rsidR="00624AB0" w:rsidRDefault="00624AB0" w:rsidP="00B56F01">
      <w:pPr>
        <w:jc w:val="both"/>
        <w:rPr>
          <w:lang w:val="de-DE"/>
        </w:rPr>
      </w:pPr>
    </w:p>
    <w:p w14:paraId="5EC3D454" w14:textId="5F4CE194" w:rsidR="00624AB0" w:rsidRDefault="00624AB0" w:rsidP="00B56F01">
      <w:pPr>
        <w:pStyle w:val="berschrift1"/>
        <w:jc w:val="both"/>
        <w:rPr>
          <w:lang w:val="de-DE"/>
        </w:rPr>
      </w:pPr>
      <w:bookmarkStart w:id="2" w:name="_Toc16719171"/>
      <w:r>
        <w:rPr>
          <w:lang w:val="de-DE"/>
        </w:rPr>
        <w:lastRenderedPageBreak/>
        <w:t>Lösung</w:t>
      </w:r>
      <w:bookmarkEnd w:id="2"/>
    </w:p>
    <w:p w14:paraId="2376DF95" w14:textId="226C116D" w:rsidR="00624AB0" w:rsidRDefault="00624AB0" w:rsidP="00B56F01">
      <w:pPr>
        <w:jc w:val="both"/>
        <w:rPr>
          <w:lang w:val="de-DE"/>
        </w:rPr>
      </w:pPr>
    </w:p>
    <w:p w14:paraId="26E54237" w14:textId="758BCE47" w:rsidR="00624AB0" w:rsidRPr="00624AB0" w:rsidRDefault="00624AB0" w:rsidP="00B56F01">
      <w:pPr>
        <w:pStyle w:val="berschrift2"/>
        <w:jc w:val="both"/>
        <w:rPr>
          <w:lang w:val="de-DE"/>
        </w:rPr>
      </w:pPr>
      <w:bookmarkStart w:id="3" w:name="_Toc16719172"/>
      <w:r>
        <w:rPr>
          <w:lang w:val="de-DE"/>
        </w:rPr>
        <w:t>Theoretischer Teil</w:t>
      </w:r>
      <w:bookmarkEnd w:id="3"/>
    </w:p>
    <w:p w14:paraId="79ACA1D5" w14:textId="77777777" w:rsidR="00624AB0" w:rsidRDefault="00624AB0" w:rsidP="00B56F01">
      <w:pPr>
        <w:autoSpaceDE w:val="0"/>
        <w:autoSpaceDN w:val="0"/>
        <w:adjustRightInd w:val="0"/>
        <w:spacing w:after="0" w:line="240" w:lineRule="auto"/>
        <w:jc w:val="both"/>
      </w:pPr>
      <w:r>
        <w:t>1a)</w:t>
      </w:r>
    </w:p>
    <w:p w14:paraId="6EC9661B" w14:textId="499D1E87" w:rsidR="00624AB0" w:rsidRDefault="00624AB0" w:rsidP="00B56F01">
      <w:pPr>
        <w:autoSpaceDE w:val="0"/>
        <w:autoSpaceDN w:val="0"/>
        <w:adjustRightInd w:val="0"/>
        <w:spacing w:after="0" w:line="240" w:lineRule="auto"/>
        <w:jc w:val="both"/>
      </w:pPr>
      <w:r>
        <w:t xml:space="preserve">Proposition 1: Sei p </w:t>
      </w:r>
      <w:proofErr w:type="spellStart"/>
      <w:r>
        <w:t>eine</w:t>
      </w:r>
      <w:proofErr w:type="spellEnd"/>
      <w:r>
        <w:t xml:space="preserve"> </w:t>
      </w:r>
      <w:proofErr w:type="spellStart"/>
      <w:r>
        <w:t>Intervallabschätzung</w:t>
      </w:r>
      <w:proofErr w:type="spellEnd"/>
      <w:r>
        <w:t xml:space="preserve">. </w:t>
      </w:r>
      <w:proofErr w:type="spellStart"/>
      <w:r>
        <w:t>Wenn</w:t>
      </w:r>
      <w:proofErr w:type="spellEnd"/>
      <w:r>
        <w:t xml:space="preserve"> </w:t>
      </w:r>
      <w:proofErr w:type="spellStart"/>
      <w:r>
        <w:t>alle</w:t>
      </w:r>
      <w:proofErr w:type="spellEnd"/>
      <w:r>
        <w:t xml:space="preserve"> </w:t>
      </w:r>
      <w:r w:rsidR="00B33FB2">
        <w:t>S</w:t>
      </w:r>
      <w:r>
        <w:t xml:space="preserve">imple </w:t>
      </w:r>
      <w:r w:rsidR="00B33FB2">
        <w:t>C</w:t>
      </w:r>
      <w:r>
        <w:t xml:space="preserve">onstraints </w:t>
      </w:r>
      <w:proofErr w:type="spellStart"/>
      <w:r>
        <w:t>eines</w:t>
      </w:r>
      <w:proofErr w:type="spellEnd"/>
      <w:r>
        <w:t xml:space="preserve"> CSP P von p </w:t>
      </w:r>
      <w:proofErr w:type="spellStart"/>
      <w:r>
        <w:t>erfüllt</w:t>
      </w:r>
      <w:proofErr w:type="spellEnd"/>
      <w:r>
        <w:t xml:space="preserve"> </w:t>
      </w:r>
      <w:proofErr w:type="spellStart"/>
      <w:r>
        <w:t>sind</w:t>
      </w:r>
      <w:proofErr w:type="spellEnd"/>
      <w:r>
        <w:t xml:space="preserve">, </w:t>
      </w:r>
      <w:proofErr w:type="spellStart"/>
      <w:r>
        <w:t>dann</w:t>
      </w:r>
      <w:proofErr w:type="spellEnd"/>
      <w:r>
        <w:t xml:space="preserve"> </w:t>
      </w:r>
      <w:proofErr w:type="spellStart"/>
      <w:r>
        <w:t>existiert</w:t>
      </w:r>
      <w:proofErr w:type="spellEnd"/>
      <w:r>
        <w:t xml:space="preserve"> </w:t>
      </w:r>
      <w:proofErr w:type="spellStart"/>
      <w:r>
        <w:t>eine</w:t>
      </w:r>
      <w:proofErr w:type="spellEnd"/>
      <w:r>
        <w:t xml:space="preserve"> (</w:t>
      </w:r>
      <w:proofErr w:type="spellStart"/>
      <w:r>
        <w:t>Punkt</w:t>
      </w:r>
      <w:proofErr w:type="spellEnd"/>
      <w:r>
        <w:t>-)</w:t>
      </w:r>
      <w:proofErr w:type="spellStart"/>
      <w:r>
        <w:t>Lösung</w:t>
      </w:r>
      <w:proofErr w:type="spellEnd"/>
      <w:r>
        <w:t xml:space="preserve"> von P und </w:t>
      </w:r>
      <w:proofErr w:type="spellStart"/>
      <w:r>
        <w:t>damit</w:t>
      </w:r>
      <w:proofErr w:type="spellEnd"/>
      <w:r>
        <w:t xml:space="preserve"> </w:t>
      </w:r>
      <w:proofErr w:type="spellStart"/>
      <w:r>
        <w:t>ist</w:t>
      </w:r>
      <w:proofErr w:type="spellEnd"/>
      <w:r>
        <w:t xml:space="preserve"> P </w:t>
      </w:r>
      <w:proofErr w:type="spellStart"/>
      <w:r>
        <w:t>erfüllbar</w:t>
      </w:r>
      <w:proofErr w:type="spellEnd"/>
      <w:r>
        <w:t>.</w:t>
      </w:r>
    </w:p>
    <w:p w14:paraId="3F5F1238" w14:textId="77777777" w:rsidR="00624AB0" w:rsidRDefault="00624AB0" w:rsidP="00B56F01">
      <w:pPr>
        <w:autoSpaceDE w:val="0"/>
        <w:autoSpaceDN w:val="0"/>
        <w:adjustRightInd w:val="0"/>
        <w:spacing w:after="0" w:line="240" w:lineRule="auto"/>
        <w:jc w:val="both"/>
      </w:pPr>
    </w:p>
    <w:p w14:paraId="3D4AC449" w14:textId="571B3958" w:rsidR="00624AB0" w:rsidRDefault="00624AB0" w:rsidP="00B56F01">
      <w:pPr>
        <w:autoSpaceDE w:val="0"/>
        <w:autoSpaceDN w:val="0"/>
        <w:adjustRightInd w:val="0"/>
        <w:spacing w:after="0" w:line="240" w:lineRule="auto"/>
        <w:jc w:val="both"/>
      </w:pPr>
      <w:proofErr w:type="spellStart"/>
      <w:r>
        <w:t>Aufgabenstellung</w:t>
      </w:r>
      <w:proofErr w:type="spellEnd"/>
      <w:r>
        <w:t xml:space="preserve"> a</w:t>
      </w:r>
      <w:r w:rsidR="00EA03C5">
        <w:t>)</w:t>
      </w:r>
      <w:r>
        <w:t xml:space="preserve"> Part 1: </w:t>
      </w:r>
      <w:proofErr w:type="spellStart"/>
      <w:r>
        <w:t>Warum</w:t>
      </w:r>
      <w:proofErr w:type="spellEnd"/>
      <w:r>
        <w:t xml:space="preserve"> gilt Proposition 1?</w:t>
      </w:r>
    </w:p>
    <w:p w14:paraId="78590B78" w14:textId="77777777" w:rsidR="00624AB0" w:rsidRDefault="00624AB0" w:rsidP="00B56F01">
      <w:pPr>
        <w:autoSpaceDE w:val="0"/>
        <w:autoSpaceDN w:val="0"/>
        <w:adjustRightInd w:val="0"/>
        <w:spacing w:after="0" w:line="240" w:lineRule="auto"/>
        <w:jc w:val="both"/>
      </w:pPr>
    </w:p>
    <w:p w14:paraId="7F6710F9" w14:textId="77777777" w:rsidR="00A17595" w:rsidRDefault="00624AB0" w:rsidP="00B56F01">
      <w:pPr>
        <w:autoSpaceDE w:val="0"/>
        <w:autoSpaceDN w:val="0"/>
        <w:adjustRightInd w:val="0"/>
        <w:spacing w:after="0" w:line="240" w:lineRule="auto"/>
        <w:jc w:val="both"/>
      </w:pPr>
      <w:r>
        <w:t xml:space="preserve">Sei p </w:t>
      </w:r>
      <w:proofErr w:type="spellStart"/>
      <w:r>
        <w:t>eine</w:t>
      </w:r>
      <w:proofErr w:type="spellEnd"/>
      <w:r>
        <w:t xml:space="preserve"> </w:t>
      </w:r>
      <w:proofErr w:type="spellStart"/>
      <w:r>
        <w:t>Intervallabschätzung</w:t>
      </w:r>
      <w:proofErr w:type="spellEnd"/>
      <w:r>
        <w:t xml:space="preserve"> und P = &lt;X, D, C&gt; </w:t>
      </w:r>
      <w:proofErr w:type="spellStart"/>
      <w:r>
        <w:t>mit</w:t>
      </w:r>
      <w:proofErr w:type="spellEnd"/>
      <w:r>
        <w:t xml:space="preserve"> X = &lt;x1, x2, … , </w:t>
      </w:r>
      <w:proofErr w:type="spellStart"/>
      <w:r>
        <w:t>xn</w:t>
      </w:r>
      <w:proofErr w:type="spellEnd"/>
      <w:r>
        <w:t xml:space="preserve">&gt;. Dann </w:t>
      </w:r>
      <w:proofErr w:type="spellStart"/>
      <w:r>
        <w:t>ist</w:t>
      </w:r>
      <w:proofErr w:type="spellEnd"/>
      <w:r>
        <w:t xml:space="preserve"> p </w:t>
      </w:r>
      <w:proofErr w:type="spellStart"/>
      <w:r>
        <w:t>definiert</w:t>
      </w:r>
      <w:proofErr w:type="spellEnd"/>
      <w:r>
        <w:t xml:space="preserve"> </w:t>
      </w:r>
      <w:proofErr w:type="spellStart"/>
      <w:r>
        <w:t>als</w:t>
      </w:r>
      <w:proofErr w:type="spellEnd"/>
      <w:r w:rsidR="00B56F01">
        <w:t xml:space="preserve"> </w:t>
      </w:r>
      <w:r>
        <w:t>p(x1) = [j1n, j2m], p(x2) = [j2n, j2m], … , p(</w:t>
      </w:r>
      <w:proofErr w:type="spellStart"/>
      <w:r>
        <w:t>xn</w:t>
      </w:r>
      <w:proofErr w:type="spellEnd"/>
      <w:r>
        <w:t>) = [</w:t>
      </w:r>
      <w:proofErr w:type="spellStart"/>
      <w:r>
        <w:t>jnn</w:t>
      </w:r>
      <w:proofErr w:type="spellEnd"/>
      <w:r>
        <w:t xml:space="preserve">, </w:t>
      </w:r>
      <w:proofErr w:type="spellStart"/>
      <w:r>
        <w:t>jnm</w:t>
      </w:r>
      <w:proofErr w:type="spellEnd"/>
      <w:r>
        <w:t xml:space="preserve">], </w:t>
      </w:r>
      <w:proofErr w:type="spellStart"/>
      <w:r>
        <w:t>wobei</w:t>
      </w:r>
      <w:proofErr w:type="spellEnd"/>
      <w:r>
        <w:t xml:space="preserve"> p(xi) </w:t>
      </w:r>
      <w:proofErr w:type="spellStart"/>
      <w:r>
        <w:t>eine</w:t>
      </w:r>
      <w:proofErr w:type="spellEnd"/>
      <w:r>
        <w:t xml:space="preserve"> </w:t>
      </w:r>
      <w:proofErr w:type="spellStart"/>
      <w:r>
        <w:t>Intervallabschätzung</w:t>
      </w:r>
      <w:proofErr w:type="spellEnd"/>
      <w:r>
        <w:t xml:space="preserve"> </w:t>
      </w:r>
      <w:proofErr w:type="spellStart"/>
      <w:r>
        <w:t>für</w:t>
      </w:r>
      <w:proofErr w:type="spellEnd"/>
      <w:r>
        <w:t xml:space="preserve"> die </w:t>
      </w:r>
      <w:proofErr w:type="spellStart"/>
      <w:r>
        <w:t>jeweilige</w:t>
      </w:r>
      <w:proofErr w:type="spellEnd"/>
      <w:r>
        <w:t xml:space="preserve"> Variable </w:t>
      </w:r>
      <w:proofErr w:type="spellStart"/>
      <w:r>
        <w:t>i</w:t>
      </w:r>
      <w:r w:rsidR="00B56F01">
        <w:t>s</w:t>
      </w:r>
      <w:r>
        <w:t>t</w:t>
      </w:r>
      <w:proofErr w:type="spellEnd"/>
      <w:r w:rsidR="00B56F01">
        <w:t>.</w:t>
      </w:r>
      <w:r w:rsidR="00A70C2D">
        <w:t xml:space="preserve"> </w:t>
      </w:r>
      <w:proofErr w:type="spellStart"/>
      <w:r>
        <w:t>Nach</w:t>
      </w:r>
      <w:proofErr w:type="spellEnd"/>
      <w:r>
        <w:t xml:space="preserve"> Proposition 1 </w:t>
      </w:r>
      <w:proofErr w:type="spellStart"/>
      <w:r>
        <w:t>sind</w:t>
      </w:r>
      <w:proofErr w:type="spellEnd"/>
      <w:r>
        <w:t xml:space="preserve"> </w:t>
      </w:r>
      <w:proofErr w:type="spellStart"/>
      <w:r>
        <w:t>alle</w:t>
      </w:r>
      <w:proofErr w:type="spellEnd"/>
      <w:r>
        <w:t xml:space="preserve"> c1, c2, …, </w:t>
      </w:r>
      <w:proofErr w:type="spellStart"/>
      <w:r>
        <w:t>cn</w:t>
      </w:r>
      <w:proofErr w:type="spellEnd"/>
      <w:r>
        <w:t xml:space="preserve"> = C </w:t>
      </w:r>
      <w:proofErr w:type="spellStart"/>
      <w:r>
        <w:t>erfüllt</w:t>
      </w:r>
      <w:proofErr w:type="spellEnd"/>
      <w:r>
        <w:t xml:space="preserve">. Da </w:t>
      </w:r>
      <w:proofErr w:type="spellStart"/>
      <w:r>
        <w:t>ein</w:t>
      </w:r>
      <w:proofErr w:type="spellEnd"/>
      <w:r>
        <w:t xml:space="preserve"> Simple Constraint </w:t>
      </w:r>
      <w:proofErr w:type="spellStart"/>
      <w:r>
        <w:t>aus</w:t>
      </w:r>
      <w:proofErr w:type="spellEnd"/>
      <w:r>
        <w:t xml:space="preserve"> </w:t>
      </w:r>
      <w:proofErr w:type="spellStart"/>
      <w:r>
        <w:t>veroderten</w:t>
      </w:r>
      <w:proofErr w:type="spellEnd"/>
      <w:r>
        <w:t xml:space="preserve"> </w:t>
      </w:r>
      <w:proofErr w:type="spellStart"/>
      <w:r>
        <w:t>Simplen</w:t>
      </w:r>
      <w:proofErr w:type="spellEnd"/>
      <w:r>
        <w:t xml:space="preserve"> Bounds </w:t>
      </w:r>
      <w:proofErr w:type="spellStart"/>
      <w:r>
        <w:t>besteht</w:t>
      </w:r>
      <w:proofErr w:type="spellEnd"/>
      <w:r>
        <w:t xml:space="preserve">, </w:t>
      </w:r>
      <w:proofErr w:type="spellStart"/>
      <w:r>
        <w:t>bedeutet</w:t>
      </w:r>
      <w:proofErr w:type="spellEnd"/>
      <w:r>
        <w:t xml:space="preserve"> dies, </w:t>
      </w:r>
      <w:proofErr w:type="spellStart"/>
      <w:r>
        <w:t>dass</w:t>
      </w:r>
      <w:proofErr w:type="spellEnd"/>
      <w:r>
        <w:t xml:space="preserve"> </w:t>
      </w:r>
      <w:proofErr w:type="spellStart"/>
      <w:r>
        <w:t>jedes</w:t>
      </w:r>
      <w:proofErr w:type="spellEnd"/>
      <w:r>
        <w:t xml:space="preserve"> ci </w:t>
      </w:r>
      <w:proofErr w:type="spellStart"/>
      <w:r>
        <w:t>mindestens</w:t>
      </w:r>
      <w:proofErr w:type="spellEnd"/>
      <w:r>
        <w:t xml:space="preserve"> </w:t>
      </w:r>
      <w:proofErr w:type="spellStart"/>
      <w:r>
        <w:t>ein</w:t>
      </w:r>
      <w:proofErr w:type="spellEnd"/>
      <w:r>
        <w:t xml:space="preserve"> Simple Bound </w:t>
      </w:r>
      <w:proofErr w:type="spellStart"/>
      <w:r>
        <w:t>sbij</w:t>
      </w:r>
      <w:proofErr w:type="spellEnd"/>
      <w:r>
        <w:t xml:space="preserve"> </w:t>
      </w:r>
      <w:proofErr w:type="spellStart"/>
      <w:r>
        <w:t>enthalten</w:t>
      </w:r>
      <w:proofErr w:type="spellEnd"/>
      <w:r>
        <w:t xml:space="preserve"> muss, welches True </w:t>
      </w:r>
      <w:proofErr w:type="spellStart"/>
      <w:r>
        <w:t>unter</w:t>
      </w:r>
      <w:proofErr w:type="spellEnd"/>
      <w:r>
        <w:t xml:space="preserve"> p </w:t>
      </w:r>
      <w:proofErr w:type="spellStart"/>
      <w:r>
        <w:t>ist</w:t>
      </w:r>
      <w:proofErr w:type="spellEnd"/>
      <w:r>
        <w:t>.</w:t>
      </w:r>
    </w:p>
    <w:p w14:paraId="05532AC3" w14:textId="77777777" w:rsidR="00A17595" w:rsidRDefault="00A17595" w:rsidP="00B56F01">
      <w:pPr>
        <w:autoSpaceDE w:val="0"/>
        <w:autoSpaceDN w:val="0"/>
        <w:adjustRightInd w:val="0"/>
        <w:spacing w:after="0" w:line="240" w:lineRule="auto"/>
        <w:jc w:val="both"/>
      </w:pPr>
    </w:p>
    <w:p w14:paraId="5ACDB180" w14:textId="54C24480" w:rsidR="00624AB0" w:rsidRDefault="00624AB0" w:rsidP="00B56F01">
      <w:pPr>
        <w:autoSpaceDE w:val="0"/>
        <w:autoSpaceDN w:val="0"/>
        <w:adjustRightInd w:val="0"/>
        <w:spacing w:after="0" w:line="240" w:lineRule="auto"/>
        <w:jc w:val="both"/>
      </w:pPr>
      <w:r>
        <w:t xml:space="preserve">Da </w:t>
      </w:r>
      <w:proofErr w:type="spellStart"/>
      <w:r>
        <w:t>jedes</w:t>
      </w:r>
      <w:proofErr w:type="spellEnd"/>
      <w:r>
        <w:t xml:space="preserve"> Simple Constraint </w:t>
      </w:r>
      <w:proofErr w:type="spellStart"/>
      <w:r>
        <w:t>mindestens</w:t>
      </w:r>
      <w:proofErr w:type="spellEnd"/>
      <w:r>
        <w:t xml:space="preserve"> </w:t>
      </w:r>
      <w:proofErr w:type="spellStart"/>
      <w:r>
        <w:t>einen</w:t>
      </w:r>
      <w:proofErr w:type="spellEnd"/>
      <w:r>
        <w:t xml:space="preserve"> Simple Bound </w:t>
      </w:r>
      <w:proofErr w:type="spellStart"/>
      <w:r>
        <w:t>enthält</w:t>
      </w:r>
      <w:proofErr w:type="spellEnd"/>
      <w:r>
        <w:t xml:space="preserve">, der </w:t>
      </w:r>
      <w:proofErr w:type="spellStart"/>
      <w:r>
        <w:t>unter</w:t>
      </w:r>
      <w:proofErr w:type="spellEnd"/>
      <w:r>
        <w:t xml:space="preserve"> p true </w:t>
      </w:r>
      <w:proofErr w:type="spellStart"/>
      <w:r>
        <w:t>ist</w:t>
      </w:r>
      <w:proofErr w:type="spellEnd"/>
      <w:r>
        <w:t xml:space="preserve">, muss </w:t>
      </w:r>
      <w:proofErr w:type="spellStart"/>
      <w:r>
        <w:t>eine</w:t>
      </w:r>
      <w:proofErr w:type="spellEnd"/>
      <w:r>
        <w:t xml:space="preserve"> </w:t>
      </w:r>
      <w:proofErr w:type="spellStart"/>
      <w:r>
        <w:t>Wertebelegung</w:t>
      </w:r>
      <w:proofErr w:type="spellEnd"/>
      <w:r>
        <w:t xml:space="preserve"> </w:t>
      </w:r>
      <w:proofErr w:type="spellStart"/>
      <w:r>
        <w:t>aus</w:t>
      </w:r>
      <w:proofErr w:type="spellEnd"/>
      <w:r>
        <w:t xml:space="preserve"> dem </w:t>
      </w:r>
      <w:proofErr w:type="spellStart"/>
      <w:r>
        <w:t>Intervall</w:t>
      </w:r>
      <w:proofErr w:type="spellEnd"/>
      <w:r>
        <w:t xml:space="preserve"> p(xi) </w:t>
      </w:r>
      <w:proofErr w:type="spellStart"/>
      <w:r>
        <w:t>für</w:t>
      </w:r>
      <w:proofErr w:type="spellEnd"/>
      <w:r>
        <w:t xml:space="preserve"> </w:t>
      </w:r>
      <w:proofErr w:type="spellStart"/>
      <w:r>
        <w:t>jedes</w:t>
      </w:r>
      <w:proofErr w:type="spellEnd"/>
      <w:r>
        <w:t xml:space="preserve"> </w:t>
      </w:r>
      <w:r w:rsidR="00EA03C5">
        <w:t>x</w:t>
      </w:r>
      <w:r>
        <w:t xml:space="preserve">i </w:t>
      </w:r>
      <w:proofErr w:type="spellStart"/>
      <w:r>
        <w:t>aus</w:t>
      </w:r>
      <w:proofErr w:type="spellEnd"/>
      <w:r>
        <w:t xml:space="preserve"> X </w:t>
      </w:r>
      <w:proofErr w:type="spellStart"/>
      <w:r>
        <w:t>existieren</w:t>
      </w:r>
      <w:proofErr w:type="spellEnd"/>
      <w:r>
        <w:t xml:space="preserve">, </w:t>
      </w:r>
      <w:proofErr w:type="spellStart"/>
      <w:r>
        <w:t>für</w:t>
      </w:r>
      <w:proofErr w:type="spellEnd"/>
      <w:r>
        <w:t xml:space="preserve"> </w:t>
      </w:r>
      <w:proofErr w:type="spellStart"/>
      <w:r>
        <w:t>welche</w:t>
      </w:r>
      <w:proofErr w:type="spellEnd"/>
      <w:r>
        <w:t xml:space="preserve"> die </w:t>
      </w:r>
      <w:proofErr w:type="spellStart"/>
      <w:r>
        <w:t>einzelnen</w:t>
      </w:r>
      <w:proofErr w:type="spellEnd"/>
      <w:r>
        <w:t xml:space="preserve"> Simple</w:t>
      </w:r>
      <w:r w:rsidR="00A17595">
        <w:t xml:space="preserve"> </w:t>
      </w:r>
      <w:r>
        <w:t xml:space="preserve">Bounds true </w:t>
      </w:r>
      <w:proofErr w:type="spellStart"/>
      <w:r>
        <w:t>sind</w:t>
      </w:r>
      <w:proofErr w:type="spellEnd"/>
      <w:r>
        <w:t>.</w:t>
      </w:r>
    </w:p>
    <w:p w14:paraId="201F514C" w14:textId="77777777" w:rsidR="00624AB0" w:rsidRDefault="00624AB0" w:rsidP="00B56F01">
      <w:pPr>
        <w:autoSpaceDE w:val="0"/>
        <w:autoSpaceDN w:val="0"/>
        <w:adjustRightInd w:val="0"/>
        <w:spacing w:after="0" w:line="240" w:lineRule="auto"/>
        <w:jc w:val="both"/>
      </w:pPr>
    </w:p>
    <w:p w14:paraId="6C7E8342" w14:textId="6AB82F9E" w:rsidR="00624AB0" w:rsidRDefault="00624AB0" w:rsidP="00B56F01">
      <w:pPr>
        <w:autoSpaceDE w:val="0"/>
        <w:autoSpaceDN w:val="0"/>
        <w:adjustRightInd w:val="0"/>
        <w:spacing w:after="0" w:line="240" w:lineRule="auto"/>
        <w:jc w:val="both"/>
      </w:pPr>
      <w:proofErr w:type="spellStart"/>
      <w:r>
        <w:t>Daraus</w:t>
      </w:r>
      <w:proofErr w:type="spellEnd"/>
      <w:r>
        <w:t xml:space="preserve"> </w:t>
      </w:r>
      <w:proofErr w:type="spellStart"/>
      <w:r>
        <w:t>folgt</w:t>
      </w:r>
      <w:proofErr w:type="spellEnd"/>
      <w:r>
        <w:t xml:space="preserve">, </w:t>
      </w:r>
      <w:proofErr w:type="spellStart"/>
      <w:r>
        <w:t>dass</w:t>
      </w:r>
      <w:proofErr w:type="spellEnd"/>
      <w:r>
        <w:t xml:space="preserve"> </w:t>
      </w:r>
      <w:proofErr w:type="spellStart"/>
      <w:r>
        <w:t>ein</w:t>
      </w:r>
      <w:proofErr w:type="spellEnd"/>
      <w:r>
        <w:t xml:space="preserve"> n-</w:t>
      </w:r>
      <w:proofErr w:type="spellStart"/>
      <w:r>
        <w:t>Tupel</w:t>
      </w:r>
      <w:proofErr w:type="spellEnd"/>
      <w:r>
        <w:t xml:space="preserve"> A = (a1, a2, …, an) </w:t>
      </w:r>
      <w:proofErr w:type="spellStart"/>
      <w:r>
        <w:t>aus</w:t>
      </w:r>
      <w:proofErr w:type="spellEnd"/>
      <w:r>
        <w:t xml:space="preserve"> dem </w:t>
      </w:r>
      <w:proofErr w:type="spellStart"/>
      <w:r>
        <w:t>Wertebereich</w:t>
      </w:r>
      <w:proofErr w:type="spellEnd"/>
      <w:r>
        <w:t xml:space="preserve"> des </w:t>
      </w:r>
      <w:proofErr w:type="spellStart"/>
      <w:r>
        <w:t>Intervalls</w:t>
      </w:r>
      <w:proofErr w:type="spellEnd"/>
      <w:r>
        <w:t xml:space="preserve"> p</w:t>
      </w:r>
      <w:r w:rsidR="00EA03C5">
        <w:t xml:space="preserve"> </w:t>
      </w:r>
      <w:proofErr w:type="spellStart"/>
      <w:r w:rsidR="00EA03C5">
        <w:t>existiert</w:t>
      </w:r>
      <w:proofErr w:type="spellEnd"/>
      <w:r w:rsidR="00EA03C5">
        <w:t>, d</w:t>
      </w:r>
      <w:r>
        <w:t xml:space="preserve">a </w:t>
      </w:r>
      <w:proofErr w:type="spellStart"/>
      <w:r>
        <w:t>jedes</w:t>
      </w:r>
      <w:proofErr w:type="spellEnd"/>
      <w:r>
        <w:t xml:space="preserve"> p(xi) </w:t>
      </w:r>
      <w:proofErr w:type="spellStart"/>
      <w:r>
        <w:t>eine</w:t>
      </w:r>
      <w:proofErr w:type="spellEnd"/>
      <w:r>
        <w:t xml:space="preserve"> </w:t>
      </w:r>
      <w:proofErr w:type="spellStart"/>
      <w:r>
        <w:t>Teilmenge</w:t>
      </w:r>
      <w:proofErr w:type="spellEnd"/>
      <w:r>
        <w:t xml:space="preserve"> von Di </w:t>
      </w:r>
      <w:proofErr w:type="spellStart"/>
      <w:r>
        <w:t>ist</w:t>
      </w:r>
      <w:proofErr w:type="spellEnd"/>
      <w:r>
        <w:t xml:space="preserve"> </w:t>
      </w:r>
      <w:proofErr w:type="spellStart"/>
      <w:r>
        <w:t>mit</w:t>
      </w:r>
      <w:proofErr w:type="spellEnd"/>
      <w:r>
        <w:t xml:space="preserve"> D = &lt;D1, D2, …, </w:t>
      </w:r>
      <w:proofErr w:type="spellStart"/>
      <w:r>
        <w:t>Dn</w:t>
      </w:r>
      <w:proofErr w:type="spellEnd"/>
      <w:r>
        <w:t xml:space="preserve">&gt;. </w:t>
      </w:r>
      <w:proofErr w:type="spellStart"/>
      <w:r>
        <w:t>Damit</w:t>
      </w:r>
      <w:proofErr w:type="spellEnd"/>
      <w:r>
        <w:t xml:space="preserve"> </w:t>
      </w:r>
      <w:proofErr w:type="spellStart"/>
      <w:r>
        <w:t>ist</w:t>
      </w:r>
      <w:proofErr w:type="spellEnd"/>
      <w:r>
        <w:t xml:space="preserve"> die </w:t>
      </w:r>
      <w:proofErr w:type="spellStart"/>
      <w:r>
        <w:t>Lösung</w:t>
      </w:r>
      <w:proofErr w:type="spellEnd"/>
      <w:r>
        <w:t xml:space="preserve"> A </w:t>
      </w:r>
      <w:proofErr w:type="spellStart"/>
      <w:r>
        <w:t>auch</w:t>
      </w:r>
      <w:proofErr w:type="spellEnd"/>
      <w:r>
        <w:t xml:space="preserve"> </w:t>
      </w:r>
      <w:proofErr w:type="spellStart"/>
      <w:r>
        <w:t>aus</w:t>
      </w:r>
      <w:proofErr w:type="spellEnd"/>
      <w:r>
        <w:t xml:space="preserve"> dem </w:t>
      </w:r>
      <w:proofErr w:type="spellStart"/>
      <w:r>
        <w:t>Wertebereich</w:t>
      </w:r>
      <w:proofErr w:type="spellEnd"/>
      <w:r>
        <w:t xml:space="preserve"> D und </w:t>
      </w:r>
      <w:proofErr w:type="spellStart"/>
      <w:r>
        <w:t>somit</w:t>
      </w:r>
      <w:proofErr w:type="spellEnd"/>
      <w:r>
        <w:t xml:space="preserve"> </w:t>
      </w:r>
      <w:proofErr w:type="spellStart"/>
      <w:r>
        <w:t>ist</w:t>
      </w:r>
      <w:proofErr w:type="spellEnd"/>
      <w:r>
        <w:t xml:space="preserve"> P </w:t>
      </w:r>
      <w:proofErr w:type="spellStart"/>
      <w:r>
        <w:t>erfüllbar</w:t>
      </w:r>
      <w:proofErr w:type="spellEnd"/>
      <w:r>
        <w:t>.</w:t>
      </w:r>
    </w:p>
    <w:p w14:paraId="4C7E7316" w14:textId="77777777" w:rsidR="00624AB0" w:rsidRDefault="00624AB0" w:rsidP="00B56F01">
      <w:pPr>
        <w:jc w:val="both"/>
      </w:pPr>
    </w:p>
    <w:p w14:paraId="2A11F36D" w14:textId="77777777" w:rsidR="00624AB0" w:rsidRDefault="00624AB0" w:rsidP="00B56F01">
      <w:pPr>
        <w:jc w:val="both"/>
      </w:pPr>
      <w:proofErr w:type="spellStart"/>
      <w:r>
        <w:t>Darum</w:t>
      </w:r>
      <w:proofErr w:type="spellEnd"/>
      <w:r>
        <w:t xml:space="preserve"> gilt Proposition 1.</w:t>
      </w:r>
    </w:p>
    <w:p w14:paraId="0DB46DAC" w14:textId="77777777" w:rsidR="00624AB0" w:rsidRDefault="00624AB0" w:rsidP="00B56F01">
      <w:pPr>
        <w:jc w:val="both"/>
      </w:pPr>
    </w:p>
    <w:p w14:paraId="5DE0277D" w14:textId="3707BCC8" w:rsidR="00624AB0" w:rsidRDefault="00624AB0" w:rsidP="00B56F01">
      <w:pPr>
        <w:jc w:val="both"/>
      </w:pPr>
      <w:proofErr w:type="spellStart"/>
      <w:r>
        <w:t>Aufgabenstellung</w:t>
      </w:r>
      <w:proofErr w:type="spellEnd"/>
      <w:r>
        <w:t xml:space="preserve"> a</w:t>
      </w:r>
      <w:r w:rsidR="00EA03C5">
        <w:t>)</w:t>
      </w:r>
      <w:r>
        <w:t xml:space="preserve"> Part 2: Wie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4C2923F3" w14:textId="77777777" w:rsidR="00A17595" w:rsidRDefault="00624AB0" w:rsidP="00B56F01">
      <w:pPr>
        <w:jc w:val="both"/>
      </w:pPr>
      <w:r>
        <w:t xml:space="preserve">Da P </w:t>
      </w:r>
      <w:proofErr w:type="spellStart"/>
      <w:r>
        <w:t>erfüllbar</w:t>
      </w:r>
      <w:proofErr w:type="spellEnd"/>
      <w:r>
        <w:t xml:space="preserve"> </w:t>
      </w:r>
      <w:proofErr w:type="spellStart"/>
      <w:r>
        <w:t>ist</w:t>
      </w:r>
      <w:proofErr w:type="spellEnd"/>
      <w:r>
        <w:t xml:space="preserve"> </w:t>
      </w:r>
      <w:proofErr w:type="spellStart"/>
      <w:r>
        <w:t>unter</w:t>
      </w:r>
      <w:proofErr w:type="spellEnd"/>
      <w:r>
        <w:t xml:space="preserve"> p, gilt </w:t>
      </w:r>
      <w:proofErr w:type="spellStart"/>
      <w:r>
        <w:t>folgendes</w:t>
      </w:r>
      <w:proofErr w:type="spellEnd"/>
      <w:r>
        <w:t>:</w:t>
      </w:r>
    </w:p>
    <w:p w14:paraId="6ACDA209" w14:textId="3FB5D00C" w:rsidR="00624AB0" w:rsidRDefault="00624AB0" w:rsidP="00B56F01">
      <w:pPr>
        <w:jc w:val="both"/>
      </w:pPr>
      <w:proofErr w:type="spellStart"/>
      <w:r>
        <w:t>Jeder</w:t>
      </w:r>
      <w:proofErr w:type="spellEnd"/>
      <w:r>
        <w:t xml:space="preserve"> Wert </w:t>
      </w:r>
      <w:proofErr w:type="spellStart"/>
      <w:r>
        <w:t>aus</w:t>
      </w:r>
      <w:proofErr w:type="spellEnd"/>
      <w:r>
        <w:t xml:space="preserve"> dem </w:t>
      </w:r>
      <w:proofErr w:type="spellStart"/>
      <w:r>
        <w:t>Intervall</w:t>
      </w:r>
      <w:proofErr w:type="spellEnd"/>
      <w:r>
        <w:t xml:space="preserve"> p(</w:t>
      </w:r>
      <w:r w:rsidR="00EA03C5">
        <w:t>xi</w:t>
      </w:r>
      <w:r>
        <w:t xml:space="preserve">) </w:t>
      </w:r>
      <w:del w:id="4" w:author="Jörn Pochodaj" w:date="2019-08-15T20:40:00Z">
        <w:r w:rsidDel="00EA03C5">
          <w:delText xml:space="preserve">für das Xi </w:delText>
        </w:r>
      </w:del>
      <w:proofErr w:type="spellStart"/>
      <w:r>
        <w:t>ist</w:t>
      </w:r>
      <w:proofErr w:type="spellEnd"/>
      <w:r>
        <w:t xml:space="preserve"> </w:t>
      </w:r>
      <w:proofErr w:type="spellStart"/>
      <w:r>
        <w:t>für</w:t>
      </w:r>
      <w:proofErr w:type="spellEnd"/>
      <w:r>
        <w:t xml:space="preserve"> P </w:t>
      </w:r>
      <w:proofErr w:type="spellStart"/>
      <w:r>
        <w:t>erfüllbar</w:t>
      </w:r>
      <w:proofErr w:type="spellEnd"/>
      <w:r>
        <w:t xml:space="preserve">. </w:t>
      </w:r>
      <w:proofErr w:type="spellStart"/>
      <w:r>
        <w:t>Denn</w:t>
      </w:r>
      <w:proofErr w:type="spellEnd"/>
      <w:r>
        <w:t xml:space="preserve"> </w:t>
      </w:r>
      <w:proofErr w:type="spellStart"/>
      <w:r>
        <w:t>jede</w:t>
      </w:r>
      <w:proofErr w:type="spellEnd"/>
      <w:r>
        <w:t xml:space="preserve"> </w:t>
      </w:r>
      <w:proofErr w:type="spellStart"/>
      <w:r>
        <w:t>Kombination</w:t>
      </w:r>
      <w:proofErr w:type="spellEnd"/>
      <w:r>
        <w:t xml:space="preserve"> von </w:t>
      </w:r>
      <w:proofErr w:type="spellStart"/>
      <w:r>
        <w:t>Werten</w:t>
      </w:r>
      <w:proofErr w:type="spellEnd"/>
      <w:r>
        <w:t xml:space="preserve"> </w:t>
      </w:r>
      <w:proofErr w:type="spellStart"/>
      <w:r>
        <w:t>aus</w:t>
      </w:r>
      <w:proofErr w:type="spellEnd"/>
      <w:r>
        <w:t xml:space="preserve"> den </w:t>
      </w:r>
      <w:proofErr w:type="spellStart"/>
      <w:r>
        <w:t>Intervallen</w:t>
      </w:r>
      <w:proofErr w:type="spellEnd"/>
      <w:r>
        <w:t xml:space="preserve"> p(</w:t>
      </w:r>
      <w:del w:id="5" w:author="Jörn Pochodaj" w:date="2019-08-15T20:40:00Z">
        <w:r w:rsidDel="00EA03C5">
          <w:delText>Xi</w:delText>
        </w:r>
      </w:del>
      <w:ins w:id="6" w:author="Jörn Pochodaj" w:date="2019-08-15T20:40:00Z">
        <w:r w:rsidR="00EA03C5">
          <w:t>x</w:t>
        </w:r>
        <w:r w:rsidR="00EA03C5">
          <w:t>i</w:t>
        </w:r>
      </w:ins>
      <w:r>
        <w:t xml:space="preserve">) </w:t>
      </w:r>
      <w:proofErr w:type="spellStart"/>
      <w:r>
        <w:t>ergibt</w:t>
      </w:r>
      <w:proofErr w:type="spellEnd"/>
      <w:r>
        <w:t xml:space="preserve"> </w:t>
      </w:r>
      <w:proofErr w:type="spellStart"/>
      <w:r>
        <w:t>ein</w:t>
      </w:r>
      <w:proofErr w:type="spellEnd"/>
      <w:r>
        <w:t xml:space="preserve"> n-</w:t>
      </w:r>
      <w:proofErr w:type="spellStart"/>
      <w:r>
        <w:t>Tupel</w:t>
      </w:r>
      <w:proofErr w:type="spellEnd"/>
      <w:r>
        <w:t xml:space="preserve">, welches P </w:t>
      </w:r>
      <w:proofErr w:type="spellStart"/>
      <w:r>
        <w:t>erfüllt</w:t>
      </w:r>
      <w:proofErr w:type="spellEnd"/>
      <w:r>
        <w:t xml:space="preserve">. Daher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extrahiert</w:t>
      </w:r>
      <w:proofErr w:type="spellEnd"/>
      <w:r>
        <w:t xml:space="preserve"> </w:t>
      </w:r>
      <w:proofErr w:type="spellStart"/>
      <w:r>
        <w:t>werden</w:t>
      </w:r>
      <w:proofErr w:type="spellEnd"/>
      <w:r>
        <w:t xml:space="preserve">, </w:t>
      </w:r>
      <w:proofErr w:type="spellStart"/>
      <w:r>
        <w:t>indem</w:t>
      </w:r>
      <w:proofErr w:type="spellEnd"/>
      <w:r>
        <w:t xml:space="preserve"> die </w:t>
      </w:r>
      <w:proofErr w:type="spellStart"/>
      <w:r>
        <w:t>jeweils</w:t>
      </w:r>
      <w:proofErr w:type="spellEnd"/>
      <w:r>
        <w:t xml:space="preserve"> </w:t>
      </w:r>
      <w:proofErr w:type="spellStart"/>
      <w:r>
        <w:t>unterste</w:t>
      </w:r>
      <w:proofErr w:type="spellEnd"/>
      <w:r>
        <w:t xml:space="preserve"> </w:t>
      </w:r>
      <w:proofErr w:type="spellStart"/>
      <w:r>
        <w:t>Grenze</w:t>
      </w:r>
      <w:proofErr w:type="spellEnd"/>
      <w:r>
        <w:t xml:space="preserve"> de</w:t>
      </w:r>
      <w:r w:rsidR="00A17595">
        <w:t>r</w:t>
      </w:r>
      <w:r>
        <w:t xml:space="preserve"> p(Xi) </w:t>
      </w:r>
      <w:proofErr w:type="spellStart"/>
      <w:r>
        <w:t>Intervalle</w:t>
      </w:r>
      <w:proofErr w:type="spellEnd"/>
      <w:r>
        <w:t xml:space="preserve"> </w:t>
      </w:r>
      <w:proofErr w:type="spellStart"/>
      <w:r>
        <w:t>gewählt</w:t>
      </w:r>
      <w:proofErr w:type="spellEnd"/>
      <w:r>
        <w:t xml:space="preserve"> </w:t>
      </w:r>
      <w:proofErr w:type="spellStart"/>
      <w:r>
        <w:t>wird</w:t>
      </w:r>
      <w:proofErr w:type="spellEnd"/>
      <w:r>
        <w:t>.</w:t>
      </w:r>
    </w:p>
    <w:p w14:paraId="75B606A0" w14:textId="30928F3B" w:rsidR="00624AB0" w:rsidRDefault="00624AB0" w:rsidP="00B56F01">
      <w:pPr>
        <w:jc w:val="both"/>
      </w:pPr>
      <w:proofErr w:type="spellStart"/>
      <w:r>
        <w:t>Somit</w:t>
      </w:r>
      <w:proofErr w:type="spellEnd"/>
      <w:r>
        <w:t xml:space="preserve"> </w:t>
      </w:r>
      <w:proofErr w:type="spellStart"/>
      <w:r>
        <w:t>ist</w:t>
      </w:r>
      <w:proofErr w:type="spellEnd"/>
      <w:r>
        <w:t xml:space="preserve"> A = (min(p(x1)), min(p(x2)), …, min(p(</w:t>
      </w:r>
      <w:proofErr w:type="spellStart"/>
      <w:r>
        <w:t>xn</w:t>
      </w:r>
      <w:proofErr w:type="spellEnd"/>
      <w:r>
        <w:t xml:space="preserve">))) </w:t>
      </w:r>
      <w:proofErr w:type="spellStart"/>
      <w:r>
        <w:t>eine</w:t>
      </w:r>
      <w:proofErr w:type="spellEnd"/>
      <w:r>
        <w:t xml:space="preserve"> </w:t>
      </w:r>
      <w:proofErr w:type="spellStart"/>
      <w:r>
        <w:t>Lösung</w:t>
      </w:r>
      <w:proofErr w:type="spellEnd"/>
      <w:r>
        <w:t xml:space="preserve"> von P.</w:t>
      </w:r>
      <w:r w:rsidR="00A17595">
        <w:t xml:space="preserve"> </w:t>
      </w:r>
      <w:r>
        <w:t xml:space="preserve">Auf </w:t>
      </w:r>
      <w:proofErr w:type="spellStart"/>
      <w:r>
        <w:t>diese</w:t>
      </w:r>
      <w:proofErr w:type="spellEnd"/>
      <w:r>
        <w:t xml:space="preserve"> Weise </w:t>
      </w:r>
      <w:proofErr w:type="spellStart"/>
      <w:r>
        <w:t>kann</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aus</w:t>
      </w:r>
      <w:proofErr w:type="spellEnd"/>
      <w:r>
        <w:t xml:space="preserve"> p </w:t>
      </w:r>
      <w:proofErr w:type="spellStart"/>
      <w:r>
        <w:t>extrahiert</w:t>
      </w:r>
      <w:proofErr w:type="spellEnd"/>
      <w:r>
        <w:t xml:space="preserve"> </w:t>
      </w:r>
      <w:proofErr w:type="spellStart"/>
      <w:r>
        <w:t>werden</w:t>
      </w:r>
      <w:proofErr w:type="spellEnd"/>
      <w:r>
        <w:t>.</w:t>
      </w:r>
    </w:p>
    <w:p w14:paraId="31D583C0" w14:textId="77777777" w:rsidR="00A17595" w:rsidRDefault="00A17595" w:rsidP="00B56F01">
      <w:pPr>
        <w:jc w:val="both"/>
      </w:pPr>
    </w:p>
    <w:p w14:paraId="1248328E" w14:textId="672C2461" w:rsidR="00624AB0" w:rsidRDefault="00624AB0" w:rsidP="00B56F01">
      <w:pPr>
        <w:jc w:val="both"/>
      </w:pPr>
      <w:r>
        <w:t xml:space="preserve">1b) </w:t>
      </w:r>
      <w:proofErr w:type="spellStart"/>
      <w:r>
        <w:t>Ist</w:t>
      </w:r>
      <w:proofErr w:type="spellEnd"/>
      <w:r>
        <w:t xml:space="preserve"> der </w:t>
      </w:r>
      <w:proofErr w:type="spellStart"/>
      <w:r>
        <w:t>Algorithmus</w:t>
      </w:r>
      <w:proofErr w:type="spellEnd"/>
      <w:r>
        <w:t xml:space="preserve"> sound und complete, </w:t>
      </w:r>
      <w:proofErr w:type="spellStart"/>
      <w:r>
        <w:t>d.h.</w:t>
      </w:r>
      <w:proofErr w:type="spellEnd"/>
      <w:r>
        <w:t xml:space="preserve"> </w:t>
      </w:r>
      <w:proofErr w:type="spellStart"/>
      <w:r>
        <w:t>liefert</w:t>
      </w:r>
      <w:proofErr w:type="spellEnd"/>
      <w:r>
        <w:t xml:space="preserve"> der </w:t>
      </w:r>
      <w:proofErr w:type="spellStart"/>
      <w:r>
        <w:t>Algorithmus</w:t>
      </w:r>
      <w:proofErr w:type="spellEnd"/>
      <w:r>
        <w:t xml:space="preserve"> </w:t>
      </w:r>
      <w:proofErr w:type="spellStart"/>
      <w:r>
        <w:t>für</w:t>
      </w:r>
      <w:proofErr w:type="spellEnd"/>
      <w:r>
        <w:t xml:space="preserve"> </w:t>
      </w:r>
      <w:proofErr w:type="spellStart"/>
      <w:r>
        <w:t>jedes</w:t>
      </w:r>
      <w:proofErr w:type="spellEnd"/>
      <w:r>
        <w:t xml:space="preserve"> CSP P das </w:t>
      </w:r>
      <w:proofErr w:type="spellStart"/>
      <w:r>
        <w:t>richtige</w:t>
      </w:r>
      <w:proofErr w:type="spellEnd"/>
      <w:r>
        <w:t xml:space="preserve"> </w:t>
      </w:r>
      <w:proofErr w:type="spellStart"/>
      <w:r>
        <w:t>Ergebnis</w:t>
      </w:r>
      <w:proofErr w:type="spellEnd"/>
      <w:r>
        <w:t xml:space="preserve">? </w:t>
      </w:r>
    </w:p>
    <w:p w14:paraId="393D104F" w14:textId="77777777" w:rsidR="00A17595" w:rsidRDefault="00624AB0" w:rsidP="00B56F01">
      <w:pPr>
        <w:jc w:val="both"/>
      </w:pPr>
      <w:r>
        <w:t xml:space="preserve">Der </w:t>
      </w:r>
      <w:proofErr w:type="spellStart"/>
      <w:r>
        <w:t>Algorithmus</w:t>
      </w:r>
      <w:proofErr w:type="spellEnd"/>
      <w:r>
        <w:t xml:space="preserve"> </w:t>
      </w:r>
      <w:proofErr w:type="spellStart"/>
      <w:r>
        <w:t>prüft</w:t>
      </w:r>
      <w:proofErr w:type="spellEnd"/>
      <w:r>
        <w:t xml:space="preserve"> </w:t>
      </w:r>
      <w:proofErr w:type="spellStart"/>
      <w:r>
        <w:t>für</w:t>
      </w:r>
      <w:proofErr w:type="spellEnd"/>
      <w:r>
        <w:t xml:space="preserve"> die </w:t>
      </w:r>
      <w:proofErr w:type="spellStart"/>
      <w:r>
        <w:t>gegebene</w:t>
      </w:r>
      <w:proofErr w:type="spellEnd"/>
      <w:r>
        <w:t xml:space="preserve"> </w:t>
      </w:r>
      <w:proofErr w:type="spellStart"/>
      <w:r>
        <w:t>Intervallabschätzung</w:t>
      </w:r>
      <w:proofErr w:type="spellEnd"/>
      <w:r>
        <w:t xml:space="preserve"> p, </w:t>
      </w:r>
      <w:proofErr w:type="spellStart"/>
      <w:r>
        <w:t>ob</w:t>
      </w:r>
      <w:proofErr w:type="spellEnd"/>
      <w:r>
        <w:t xml:space="preserve"> die Simple Constraints true, false </w:t>
      </w:r>
      <w:proofErr w:type="spellStart"/>
      <w:r>
        <w:t>oder</w:t>
      </w:r>
      <w:proofErr w:type="spellEnd"/>
      <w:r>
        <w:t xml:space="preserve"> inconclusive </w:t>
      </w:r>
      <w:proofErr w:type="spellStart"/>
      <w:r>
        <w:t>sind</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für</w:t>
      </w:r>
      <w:proofErr w:type="spellEnd"/>
      <w:r>
        <w:t xml:space="preserve"> p inconclusive </w:t>
      </w:r>
      <w:proofErr w:type="spellStart"/>
      <w:r>
        <w:t>ist</w:t>
      </w:r>
      <w:proofErr w:type="spellEnd"/>
      <w:r>
        <w:t xml:space="preserve">, </w:t>
      </w:r>
      <w:proofErr w:type="spellStart"/>
      <w:r>
        <w:t>wird</w:t>
      </w:r>
      <w:proofErr w:type="spellEnd"/>
      <w:r>
        <w:t xml:space="preserve"> das </w:t>
      </w:r>
      <w:proofErr w:type="spellStart"/>
      <w:r>
        <w:t>Intervall</w:t>
      </w:r>
      <w:proofErr w:type="spellEnd"/>
      <w:r>
        <w:t xml:space="preserve"> </w:t>
      </w:r>
      <w:proofErr w:type="spellStart"/>
      <w:r>
        <w:t>einer</w:t>
      </w:r>
      <w:proofErr w:type="spellEnd"/>
      <w:r>
        <w:t xml:space="preserve"> </w:t>
      </w:r>
      <w:proofErr w:type="spellStart"/>
      <w:r>
        <w:t>Variablen</w:t>
      </w:r>
      <w:proofErr w:type="spellEnd"/>
      <w:r>
        <w:t xml:space="preserve"> in </w:t>
      </w:r>
      <w:proofErr w:type="spellStart"/>
      <w:r>
        <w:t>zwei</w:t>
      </w:r>
      <w:proofErr w:type="spellEnd"/>
      <w:r>
        <w:t xml:space="preserve"> </w:t>
      </w:r>
      <w:proofErr w:type="spellStart"/>
      <w:r>
        <w:t>Unterintervalle</w:t>
      </w:r>
      <w:proofErr w:type="spellEnd"/>
      <w:r>
        <w:t xml:space="preserve"> p‘ und p‘‘ </w:t>
      </w:r>
      <w:proofErr w:type="spellStart"/>
      <w:r>
        <w:t>geteilt</w:t>
      </w:r>
      <w:proofErr w:type="spellEnd"/>
      <w:r>
        <w:t xml:space="preserve">, </w:t>
      </w:r>
      <w:proofErr w:type="spellStart"/>
      <w:r>
        <w:t>welche</w:t>
      </w:r>
      <w:proofErr w:type="spellEnd"/>
      <w:r>
        <w:t xml:space="preserve"> das </w:t>
      </w:r>
      <w:proofErr w:type="spellStart"/>
      <w:r>
        <w:t>zu</w:t>
      </w:r>
      <w:proofErr w:type="spellEnd"/>
      <w:r>
        <w:t xml:space="preserve"> </w:t>
      </w:r>
      <w:proofErr w:type="spellStart"/>
      <w:r>
        <w:t>teilende</w:t>
      </w:r>
      <w:proofErr w:type="spellEnd"/>
      <w:r>
        <w:t xml:space="preserve"> </w:t>
      </w:r>
      <w:proofErr w:type="spellStart"/>
      <w:r>
        <w:t>Intervall</w:t>
      </w:r>
      <w:proofErr w:type="spellEnd"/>
      <w:r>
        <w:t xml:space="preserve"> </w:t>
      </w:r>
      <w:proofErr w:type="spellStart"/>
      <w:r>
        <w:t>vollständig</w:t>
      </w:r>
      <w:proofErr w:type="spellEnd"/>
      <w:r>
        <w:t xml:space="preserve"> </w:t>
      </w:r>
      <w:proofErr w:type="spellStart"/>
      <w:r>
        <w:t>abbilden</w:t>
      </w:r>
      <w:proofErr w:type="spellEnd"/>
      <w:r>
        <w:t xml:space="preserve">. Dieser </w:t>
      </w:r>
      <w:proofErr w:type="spellStart"/>
      <w:r>
        <w:t>Vorgang</w:t>
      </w:r>
      <w:proofErr w:type="spellEnd"/>
      <w:r>
        <w:t xml:space="preserve"> </w:t>
      </w:r>
      <w:proofErr w:type="spellStart"/>
      <w:r>
        <w:t>wird</w:t>
      </w:r>
      <w:proofErr w:type="spellEnd"/>
      <w:r>
        <w:t xml:space="preserve"> so </w:t>
      </w:r>
      <w:proofErr w:type="spellStart"/>
      <w:r>
        <w:t>lange</w:t>
      </w:r>
      <w:proofErr w:type="spellEnd"/>
      <w:r>
        <w:t xml:space="preserve"> </w:t>
      </w:r>
      <w:proofErr w:type="spellStart"/>
      <w:r>
        <w:t>wiederholt</w:t>
      </w:r>
      <w:proofErr w:type="spellEnd"/>
      <w:r>
        <w:t xml:space="preserve">, bis </w:t>
      </w:r>
      <w:proofErr w:type="spellStart"/>
      <w:r>
        <w:t>für</w:t>
      </w:r>
      <w:proofErr w:type="spellEnd"/>
      <w:r>
        <w:t xml:space="preserve"> </w:t>
      </w:r>
      <w:proofErr w:type="spellStart"/>
      <w:r>
        <w:t>ein</w:t>
      </w:r>
      <w:proofErr w:type="spellEnd"/>
      <w:r>
        <w:t xml:space="preserve"> </w:t>
      </w:r>
      <w:proofErr w:type="spellStart"/>
      <w:r>
        <w:t>daraus</w:t>
      </w:r>
      <w:proofErr w:type="spellEnd"/>
      <w:r>
        <w:t xml:space="preserve"> </w:t>
      </w:r>
      <w:proofErr w:type="spellStart"/>
      <w:r>
        <w:t>resultierendes</w:t>
      </w:r>
      <w:proofErr w:type="spellEnd"/>
      <w:r>
        <w:t xml:space="preserve"> </w:t>
      </w:r>
      <w:proofErr w:type="spellStart"/>
      <w:r>
        <w:t>neues</w:t>
      </w:r>
      <w:proofErr w:type="spellEnd"/>
      <w:r>
        <w:t xml:space="preserve"> p </w:t>
      </w:r>
      <w:proofErr w:type="spellStart"/>
      <w:r>
        <w:t>entschieden</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ob</w:t>
      </w:r>
      <w:proofErr w:type="spellEnd"/>
      <w:r>
        <w:t xml:space="preserve"> </w:t>
      </w:r>
      <w:proofErr w:type="spellStart"/>
      <w:r>
        <w:lastRenderedPageBreak/>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alle</w:t>
      </w:r>
      <w:proofErr w:type="spellEnd"/>
      <w:r>
        <w:t xml:space="preserve"> Simple Constraints true </w:t>
      </w:r>
      <w:proofErr w:type="spellStart"/>
      <w:r>
        <w:t>sind</w:t>
      </w:r>
      <w:proofErr w:type="spellEnd"/>
      <w:r>
        <w:t>.</w:t>
      </w:r>
      <w:r w:rsidR="00A17595">
        <w:t xml:space="preserve"> </w:t>
      </w:r>
      <w:proofErr w:type="spellStart"/>
      <w:r>
        <w:t>Wenn</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wird</w:t>
      </w:r>
      <w:proofErr w:type="spellEnd"/>
      <w:r>
        <w:t xml:space="preserve"> das </w:t>
      </w:r>
      <w:proofErr w:type="spellStart"/>
      <w:r>
        <w:t>jeweils</w:t>
      </w:r>
      <w:proofErr w:type="spellEnd"/>
      <w:r>
        <w:t xml:space="preserve"> </w:t>
      </w:r>
      <w:proofErr w:type="spellStart"/>
      <w:r>
        <w:t>andere</w:t>
      </w:r>
      <w:proofErr w:type="spellEnd"/>
      <w:r>
        <w:t xml:space="preserve"> </w:t>
      </w:r>
      <w:proofErr w:type="spellStart"/>
      <w:r>
        <w:t>Intervall</w:t>
      </w:r>
      <w:proofErr w:type="spellEnd"/>
      <w:r>
        <w:t xml:space="preserve"> </w:t>
      </w:r>
      <w:proofErr w:type="spellStart"/>
      <w:r>
        <w:t>geprüft</w:t>
      </w:r>
      <w:proofErr w:type="spellEnd"/>
      <w:r>
        <w:t xml:space="preserve"> und </w:t>
      </w:r>
      <w:proofErr w:type="spellStart"/>
      <w:r>
        <w:t>nach</w:t>
      </w:r>
      <w:proofErr w:type="spellEnd"/>
      <w:r>
        <w:t xml:space="preserve"> den </w:t>
      </w:r>
      <w:proofErr w:type="spellStart"/>
      <w:r>
        <w:t>oben</w:t>
      </w:r>
      <w:proofErr w:type="spellEnd"/>
      <w:r>
        <w:t xml:space="preserve"> </w:t>
      </w:r>
      <w:proofErr w:type="spellStart"/>
      <w:r>
        <w:t>beschriebenen</w:t>
      </w:r>
      <w:proofErr w:type="spellEnd"/>
      <w:r>
        <w:t xml:space="preserve"> </w:t>
      </w:r>
      <w:proofErr w:type="spellStart"/>
      <w:r>
        <w:t>Schritten</w:t>
      </w:r>
      <w:proofErr w:type="spellEnd"/>
      <w:r>
        <w:t xml:space="preserve"> </w:t>
      </w:r>
      <w:proofErr w:type="spellStart"/>
      <w:r>
        <w:t>behandelt</w:t>
      </w:r>
      <w:proofErr w:type="spellEnd"/>
      <w:r>
        <w:t>.</w:t>
      </w:r>
    </w:p>
    <w:p w14:paraId="58DC0598" w14:textId="0FC95135" w:rsidR="00624AB0" w:rsidRDefault="00624AB0" w:rsidP="00B56F01">
      <w:pPr>
        <w:jc w:val="both"/>
      </w:pPr>
      <w:proofErr w:type="spellStart"/>
      <w:r>
        <w:t>Sobald</w:t>
      </w:r>
      <w:proofErr w:type="spellEnd"/>
      <w:r>
        <w:t xml:space="preserve"> </w:t>
      </w:r>
      <w:proofErr w:type="spellStart"/>
      <w:r>
        <w:t>ein</w:t>
      </w:r>
      <w:proofErr w:type="spellEnd"/>
      <w:r>
        <w:t xml:space="preserve"> p </w:t>
      </w:r>
      <w:proofErr w:type="spellStart"/>
      <w:r>
        <w:t>gefunden</w:t>
      </w:r>
      <w:proofErr w:type="spellEnd"/>
      <w:r>
        <w:t xml:space="preserve"> </w:t>
      </w:r>
      <w:proofErr w:type="spellStart"/>
      <w:r>
        <w:t>wird</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Ausgabe</w:t>
      </w:r>
      <w:proofErr w:type="spellEnd"/>
      <w:r>
        <w:t xml:space="preserve">, </w:t>
      </w:r>
      <w:proofErr w:type="spellStart"/>
      <w:r>
        <w:t>dass</w:t>
      </w:r>
      <w:proofErr w:type="spellEnd"/>
      <w:r>
        <w:t xml:space="preserve"> das P </w:t>
      </w:r>
      <w:proofErr w:type="spellStart"/>
      <w:r>
        <w:t>erfüllbar</w:t>
      </w:r>
      <w:proofErr w:type="spellEnd"/>
      <w:r>
        <w:t xml:space="preserve"> </w:t>
      </w:r>
      <w:proofErr w:type="spellStart"/>
      <w:r>
        <w:t>ist</w:t>
      </w:r>
      <w:proofErr w:type="spellEnd"/>
      <w:r>
        <w:t xml:space="preserve">. </w:t>
      </w:r>
      <w:proofErr w:type="spellStart"/>
      <w:r>
        <w:t>Wenn</w:t>
      </w:r>
      <w:proofErr w:type="spellEnd"/>
      <w:r>
        <w:t xml:space="preserve"> </w:t>
      </w:r>
      <w:proofErr w:type="spellStart"/>
      <w:r>
        <w:t>kein</w:t>
      </w:r>
      <w:proofErr w:type="spellEnd"/>
      <w:r>
        <w:t xml:space="preserve"> </w:t>
      </w:r>
      <w:proofErr w:type="spellStart"/>
      <w:r>
        <w:t>Intervall</w:t>
      </w:r>
      <w:proofErr w:type="spellEnd"/>
      <w:r>
        <w:t xml:space="preserve"> </w:t>
      </w:r>
      <w:proofErr w:type="spellStart"/>
      <w:r>
        <w:t>übrig</w:t>
      </w:r>
      <w:proofErr w:type="spellEnd"/>
      <w:r>
        <w:t xml:space="preserve"> </w:t>
      </w:r>
      <w:proofErr w:type="spellStart"/>
      <w:r>
        <w:t>ist</w:t>
      </w:r>
      <w:proofErr w:type="spellEnd"/>
      <w:r>
        <w:t xml:space="preserve">, welches </w:t>
      </w:r>
      <w:proofErr w:type="spellStart"/>
      <w:r>
        <w:t>noch</w:t>
      </w:r>
      <w:proofErr w:type="spellEnd"/>
      <w:r>
        <w:t xml:space="preserve"> </w:t>
      </w:r>
      <w:proofErr w:type="spellStart"/>
      <w:r>
        <w:t>nicht</w:t>
      </w:r>
      <w:proofErr w:type="spellEnd"/>
      <w:r>
        <w:t xml:space="preserve"> </w:t>
      </w:r>
      <w:proofErr w:type="spellStart"/>
      <w:r>
        <w:t>vollständig</w:t>
      </w:r>
      <w:proofErr w:type="spellEnd"/>
      <w:r>
        <w:t xml:space="preserve"> </w:t>
      </w:r>
      <w:proofErr w:type="spellStart"/>
      <w:r>
        <w:t>vom</w:t>
      </w:r>
      <w:proofErr w:type="spellEnd"/>
      <w:r>
        <w:t xml:space="preserve"> </w:t>
      </w:r>
      <w:proofErr w:type="spellStart"/>
      <w:r>
        <w:t>Algorithmus</w:t>
      </w:r>
      <w:proofErr w:type="spellEnd"/>
      <w:r>
        <w:t xml:space="preserve"> </w:t>
      </w:r>
      <w:proofErr w:type="spellStart"/>
      <w:r>
        <w:t>behandelt</w:t>
      </w:r>
      <w:proofErr w:type="spellEnd"/>
      <w:r>
        <w:t xml:space="preserve"> </w:t>
      </w:r>
      <w:proofErr w:type="spellStart"/>
      <w:r>
        <w:t>wurde</w:t>
      </w:r>
      <w:proofErr w:type="spellEnd"/>
      <w:r>
        <w:t xml:space="preserve"> und </w:t>
      </w:r>
      <w:proofErr w:type="spellStart"/>
      <w:r>
        <w:t>für</w:t>
      </w:r>
      <w:proofErr w:type="spellEnd"/>
      <w:r>
        <w:t xml:space="preserve"> welches </w:t>
      </w:r>
      <w:proofErr w:type="spellStart"/>
      <w:r>
        <w:t>bislang</w:t>
      </w:r>
      <w:proofErr w:type="spellEnd"/>
      <w:r>
        <w:t xml:space="preserve"> </w:t>
      </w:r>
      <w:proofErr w:type="spellStart"/>
      <w:r>
        <w:t>kein</w:t>
      </w:r>
      <w:proofErr w:type="spellEnd"/>
      <w:r>
        <w:t xml:space="preserve"> p </w:t>
      </w:r>
      <w:proofErr w:type="spellStart"/>
      <w:r>
        <w:t>gefunden</w:t>
      </w:r>
      <w:proofErr w:type="spellEnd"/>
      <w:r>
        <w:t xml:space="preserve"> </w:t>
      </w:r>
      <w:proofErr w:type="spellStart"/>
      <w:r>
        <w:t>wurde</w:t>
      </w:r>
      <w:proofErr w:type="spellEnd"/>
      <w:r>
        <w:t xml:space="preserve"> </w:t>
      </w:r>
      <w:proofErr w:type="spellStart"/>
      <w:r>
        <w:t>für</w:t>
      </w:r>
      <w:proofErr w:type="spellEnd"/>
      <w:r>
        <w:t xml:space="preserve"> welches </w:t>
      </w:r>
      <w:proofErr w:type="spellStart"/>
      <w:r>
        <w:t>alle</w:t>
      </w:r>
      <w:proofErr w:type="spellEnd"/>
      <w:r>
        <w:t xml:space="preserve"> Simple Constraints true </w:t>
      </w:r>
      <w:proofErr w:type="spellStart"/>
      <w:r>
        <w:t>sind</w:t>
      </w:r>
      <w:proofErr w:type="spellEnd"/>
      <w:r>
        <w:t xml:space="preserve">, </w:t>
      </w:r>
      <w:proofErr w:type="spellStart"/>
      <w:r>
        <w:t>terminiert</w:t>
      </w:r>
      <w:proofErr w:type="spellEnd"/>
      <w:r>
        <w:t xml:space="preserve"> der </w:t>
      </w:r>
      <w:proofErr w:type="spellStart"/>
      <w:r>
        <w:t>Algorithmus</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dass</w:t>
      </w:r>
      <w:proofErr w:type="spellEnd"/>
      <w:r>
        <w:t xml:space="preserve"> P </w:t>
      </w:r>
      <w:proofErr w:type="spellStart"/>
      <w:r>
        <w:t>nicht</w:t>
      </w:r>
      <w:proofErr w:type="spellEnd"/>
      <w:r>
        <w:t xml:space="preserve"> </w:t>
      </w:r>
      <w:proofErr w:type="spellStart"/>
      <w:r>
        <w:t>erfüllbar</w:t>
      </w:r>
      <w:proofErr w:type="spellEnd"/>
      <w:r>
        <w:t xml:space="preserve"> </w:t>
      </w:r>
      <w:proofErr w:type="spellStart"/>
      <w:r>
        <w:t>ist</w:t>
      </w:r>
      <w:proofErr w:type="spellEnd"/>
      <w:r>
        <w:t>.</w:t>
      </w:r>
    </w:p>
    <w:p w14:paraId="0BCF87F1" w14:textId="3CFB31C7" w:rsidR="00624AB0" w:rsidRDefault="00624AB0" w:rsidP="00B56F01">
      <w:pPr>
        <w:jc w:val="both"/>
      </w:pPr>
      <w:r>
        <w:t xml:space="preserve">Der </w:t>
      </w:r>
      <w:proofErr w:type="spellStart"/>
      <w:r>
        <w:t>Algorithmus</w:t>
      </w:r>
      <w:proofErr w:type="spellEnd"/>
      <w:r>
        <w:t xml:space="preserve"> </w:t>
      </w:r>
      <w:proofErr w:type="spellStart"/>
      <w:r>
        <w:t>splittet</w:t>
      </w:r>
      <w:proofErr w:type="spellEnd"/>
      <w:r>
        <w:t xml:space="preserve"> </w:t>
      </w:r>
      <w:proofErr w:type="spellStart"/>
      <w:r>
        <w:t>alle</w:t>
      </w:r>
      <w:proofErr w:type="spellEnd"/>
      <w:r>
        <w:t xml:space="preserve"> </w:t>
      </w:r>
      <w:proofErr w:type="spellStart"/>
      <w:r>
        <w:t>Intervalle</w:t>
      </w:r>
      <w:proofErr w:type="spellEnd"/>
      <w:r>
        <w:t xml:space="preserve"> </w:t>
      </w:r>
      <w:proofErr w:type="spellStart"/>
      <w:r>
        <w:t>nacheinander</w:t>
      </w:r>
      <w:proofErr w:type="spellEnd"/>
      <w:r>
        <w:t xml:space="preserve"> in </w:t>
      </w:r>
      <w:proofErr w:type="spellStart"/>
      <w:r>
        <w:t>eine</w:t>
      </w:r>
      <w:proofErr w:type="spellEnd"/>
      <w:r>
        <w:t xml:space="preserve"> </w:t>
      </w:r>
      <w:proofErr w:type="spellStart"/>
      <w:r>
        <w:t>Baumstruktur</w:t>
      </w:r>
      <w:proofErr w:type="spellEnd"/>
      <w:r>
        <w:t xml:space="preserve"> auf, </w:t>
      </w:r>
      <w:proofErr w:type="spellStart"/>
      <w:r>
        <w:t>sofern</w:t>
      </w:r>
      <w:proofErr w:type="spellEnd"/>
      <w:r>
        <w:t xml:space="preserve"> </w:t>
      </w:r>
      <w:proofErr w:type="spellStart"/>
      <w:r>
        <w:t>er</w:t>
      </w:r>
      <w:proofErr w:type="spellEnd"/>
      <w:r>
        <w:t xml:space="preserve"> </w:t>
      </w:r>
      <w:proofErr w:type="spellStart"/>
      <w:r>
        <w:t>noch</w:t>
      </w:r>
      <w:proofErr w:type="spellEnd"/>
      <w:r>
        <w:t xml:space="preserve"> </w:t>
      </w:r>
      <w:proofErr w:type="spellStart"/>
      <w:r>
        <w:t>nicht</w:t>
      </w:r>
      <w:proofErr w:type="spellEnd"/>
      <w:r>
        <w:t xml:space="preserve"> </w:t>
      </w:r>
      <w:proofErr w:type="spellStart"/>
      <w:r>
        <w:t>terminiert</w:t>
      </w:r>
      <w:proofErr w:type="spellEnd"/>
      <w:r>
        <w:t xml:space="preserve"> </w:t>
      </w:r>
      <w:proofErr w:type="spellStart"/>
      <w:r>
        <w:t>ist</w:t>
      </w:r>
      <w:proofErr w:type="spellEnd"/>
      <w:r>
        <w:t xml:space="preserve"> und </w:t>
      </w:r>
      <w:proofErr w:type="spellStart"/>
      <w:r>
        <w:t>prüft</w:t>
      </w:r>
      <w:proofErr w:type="spellEnd"/>
      <w:r>
        <w:t xml:space="preserve"> </w:t>
      </w:r>
      <w:proofErr w:type="spellStart"/>
      <w:r>
        <w:t>diese</w:t>
      </w:r>
      <w:proofErr w:type="spellEnd"/>
      <w:r>
        <w:t xml:space="preserve"> </w:t>
      </w:r>
      <w:proofErr w:type="spellStart"/>
      <w:r>
        <w:t>Intervalle</w:t>
      </w:r>
      <w:proofErr w:type="spellEnd"/>
      <w:r>
        <w:t xml:space="preserve"> auf der </w:t>
      </w:r>
      <w:proofErr w:type="spellStart"/>
      <w:r>
        <w:t>jeweils</w:t>
      </w:r>
      <w:proofErr w:type="spellEnd"/>
      <w:r>
        <w:t xml:space="preserve"> </w:t>
      </w:r>
      <w:proofErr w:type="spellStart"/>
      <w:r>
        <w:t>unterste</w:t>
      </w:r>
      <w:ins w:id="7" w:author="Jörn Pochodaj" w:date="2019-08-15T20:42:00Z">
        <w:r w:rsidR="00EA03C5">
          <w:t>n</w:t>
        </w:r>
      </w:ins>
      <w:proofErr w:type="spellEnd"/>
      <w:r>
        <w:t xml:space="preserve"> </w:t>
      </w:r>
      <w:proofErr w:type="spellStart"/>
      <w:r>
        <w:t>Ebene</w:t>
      </w:r>
      <w:proofErr w:type="spellEnd"/>
      <w:r>
        <w:t xml:space="preserve">. </w:t>
      </w:r>
      <w:proofErr w:type="spellStart"/>
      <w:r>
        <w:t>Im</w:t>
      </w:r>
      <w:proofErr w:type="spellEnd"/>
      <w:r>
        <w:t xml:space="preserve"> Worst Case </w:t>
      </w:r>
      <w:proofErr w:type="spellStart"/>
      <w:r>
        <w:t>besteht</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dabei</w:t>
      </w:r>
      <w:proofErr w:type="spellEnd"/>
      <w:r>
        <w:t xml:space="preserve"> </w:t>
      </w:r>
      <w:proofErr w:type="spellStart"/>
      <w:r>
        <w:t>aus</w:t>
      </w:r>
      <w:proofErr w:type="spellEnd"/>
      <w:r>
        <w:t xml:space="preserve"> </w:t>
      </w:r>
      <w:proofErr w:type="spellStart"/>
      <w:r>
        <w:t>einem</w:t>
      </w:r>
      <w:proofErr w:type="spellEnd"/>
      <w:r>
        <w:t xml:space="preserve"> </w:t>
      </w:r>
      <w:proofErr w:type="spellStart"/>
      <w:r>
        <w:t>einzelnen</w:t>
      </w:r>
      <w:proofErr w:type="spellEnd"/>
      <w:r>
        <w:t xml:space="preserve"> Wert. Da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ein</w:t>
      </w:r>
      <w:proofErr w:type="spellEnd"/>
      <w:r>
        <w:t xml:space="preserve"> Simple Constraint </w:t>
      </w:r>
      <w:proofErr w:type="spellStart"/>
      <w:r>
        <w:t>nicht</w:t>
      </w:r>
      <w:proofErr w:type="spellEnd"/>
      <w:r>
        <w:t xml:space="preserve"> inconclusive sein </w:t>
      </w:r>
      <w:proofErr w:type="spellStart"/>
      <w:r>
        <w:t>kann</w:t>
      </w:r>
      <w:proofErr w:type="spellEnd"/>
      <w:r>
        <w:t xml:space="preserve">, </w:t>
      </w:r>
      <w:proofErr w:type="spellStart"/>
      <w:r>
        <w:t>findet</w:t>
      </w:r>
      <w:proofErr w:type="spellEnd"/>
      <w:r>
        <w:t xml:space="preserve"> </w:t>
      </w:r>
      <w:proofErr w:type="spellStart"/>
      <w:r>
        <w:t>spätestens</w:t>
      </w:r>
      <w:proofErr w:type="spellEnd"/>
      <w:r>
        <w:t xml:space="preserve"> auf </w:t>
      </w:r>
      <w:proofErr w:type="spellStart"/>
      <w:r>
        <w:t>dieser</w:t>
      </w:r>
      <w:proofErr w:type="spellEnd"/>
      <w:r>
        <w:t xml:space="preserve"> </w:t>
      </w:r>
      <w:proofErr w:type="spellStart"/>
      <w:r>
        <w:t>Ebene</w:t>
      </w:r>
      <w:proofErr w:type="spellEnd"/>
      <w:r>
        <w:t xml:space="preserve"> die </w:t>
      </w:r>
      <w:proofErr w:type="spellStart"/>
      <w:r>
        <w:t>Entscheidung</w:t>
      </w:r>
      <w:proofErr w:type="spellEnd"/>
      <w:r>
        <w:t xml:space="preserve"> </w:t>
      </w:r>
      <w:proofErr w:type="spellStart"/>
      <w:r>
        <w:t>statt</w:t>
      </w:r>
      <w:proofErr w:type="spellEnd"/>
      <w:r>
        <w:t xml:space="preserve">, </w:t>
      </w:r>
      <w:proofErr w:type="spellStart"/>
      <w:r>
        <w:t>ob</w:t>
      </w:r>
      <w:proofErr w:type="spellEnd"/>
      <w:r>
        <w:t xml:space="preserve"> </w:t>
      </w:r>
      <w:proofErr w:type="spellStart"/>
      <w:r>
        <w:t>ein</w:t>
      </w:r>
      <w:proofErr w:type="spellEnd"/>
      <w:r>
        <w:t xml:space="preserve"> Simple Constraint false </w:t>
      </w:r>
      <w:proofErr w:type="spellStart"/>
      <w:r>
        <w:t>ist</w:t>
      </w:r>
      <w:proofErr w:type="spellEnd"/>
      <w:r>
        <w:t xml:space="preserve"> </w:t>
      </w:r>
      <w:proofErr w:type="spellStart"/>
      <w:r>
        <w:t>oder</w:t>
      </w:r>
      <w:proofErr w:type="spellEnd"/>
      <w:r>
        <w:t xml:space="preserve"> </w:t>
      </w:r>
      <w:proofErr w:type="spellStart"/>
      <w:r>
        <w:t>ob</w:t>
      </w:r>
      <w:proofErr w:type="spellEnd"/>
      <w:r>
        <w:t xml:space="preserve"> </w:t>
      </w:r>
      <w:proofErr w:type="spellStart"/>
      <w:r>
        <w:t>alle</w:t>
      </w:r>
      <w:proofErr w:type="spellEnd"/>
      <w:r>
        <w:t xml:space="preserve"> Simple Constraints true </w:t>
      </w:r>
      <w:proofErr w:type="spellStart"/>
      <w:r>
        <w:t>sind</w:t>
      </w:r>
      <w:proofErr w:type="spellEnd"/>
      <w:r>
        <w:t>.</w:t>
      </w:r>
    </w:p>
    <w:p w14:paraId="339ED55C" w14:textId="77777777" w:rsidR="00624AB0" w:rsidRDefault="00624AB0" w:rsidP="00B56F01">
      <w:pPr>
        <w:jc w:val="both"/>
      </w:pPr>
      <w:proofErr w:type="spellStart"/>
      <w:r>
        <w:t>Selbst</w:t>
      </w:r>
      <w:proofErr w:type="spellEnd"/>
      <w:r>
        <w:t xml:space="preserve"> </w:t>
      </w:r>
      <w:proofErr w:type="spellStart"/>
      <w:r>
        <w:t>wenn</w:t>
      </w:r>
      <w:proofErr w:type="spellEnd"/>
      <w:r>
        <w:t xml:space="preserve"> das </w:t>
      </w:r>
      <w:proofErr w:type="spellStart"/>
      <w:r>
        <w:t>Ursprungsintervall</w:t>
      </w:r>
      <w:proofErr w:type="spellEnd"/>
      <w:r>
        <w:t xml:space="preserve"> p </w:t>
      </w:r>
      <w:proofErr w:type="spellStart"/>
      <w:r>
        <w:t>solange</w:t>
      </w:r>
      <w:proofErr w:type="spellEnd"/>
      <w:r>
        <w:t xml:space="preserve"> </w:t>
      </w:r>
      <w:proofErr w:type="spellStart"/>
      <w:r>
        <w:t>aufgesplittet</w:t>
      </w:r>
      <w:proofErr w:type="spellEnd"/>
      <w:r>
        <w:t xml:space="preserve"> </w:t>
      </w:r>
      <w:proofErr w:type="spellStart"/>
      <w:r>
        <w:t>werden</w:t>
      </w:r>
      <w:proofErr w:type="spellEnd"/>
      <w:r>
        <w:t xml:space="preserve"> muss bis </w:t>
      </w:r>
      <w:proofErr w:type="spellStart"/>
      <w:r>
        <w:t>alle</w:t>
      </w:r>
      <w:proofErr w:type="spellEnd"/>
      <w:r>
        <w:t xml:space="preserve"> </w:t>
      </w:r>
      <w:proofErr w:type="spellStart"/>
      <w:r>
        <w:t>Werte</w:t>
      </w:r>
      <w:proofErr w:type="spellEnd"/>
      <w:r>
        <w:t xml:space="preserve"> in </w:t>
      </w:r>
      <w:proofErr w:type="spellStart"/>
      <w:r>
        <w:t>einzelnen</w:t>
      </w:r>
      <w:proofErr w:type="spellEnd"/>
      <w:r>
        <w:t xml:space="preserve"> </w:t>
      </w:r>
      <w:proofErr w:type="spellStart"/>
      <w:r>
        <w:t>Intervallen</w:t>
      </w:r>
      <w:proofErr w:type="spellEnd"/>
      <w:r>
        <w:t xml:space="preserve"> </w:t>
      </w:r>
      <w:proofErr w:type="spellStart"/>
      <w:r>
        <w:t>geprüft</w:t>
      </w:r>
      <w:proofErr w:type="spellEnd"/>
      <w:r>
        <w:t xml:space="preserve"> </w:t>
      </w:r>
      <w:proofErr w:type="spellStart"/>
      <w:r>
        <w:t>wurden</w:t>
      </w:r>
      <w:proofErr w:type="spellEnd"/>
      <w:r>
        <w:t xml:space="preserve">, so </w:t>
      </w:r>
      <w:proofErr w:type="spellStart"/>
      <w:r>
        <w:t>terminiert</w:t>
      </w:r>
      <w:proofErr w:type="spellEnd"/>
      <w:r>
        <w:t xml:space="preserve"> der </w:t>
      </w:r>
      <w:proofErr w:type="spellStart"/>
      <w:r>
        <w:t>Algorithmus</w:t>
      </w:r>
      <w:proofErr w:type="spellEnd"/>
      <w:r>
        <w:t xml:space="preserve"> </w:t>
      </w:r>
      <w:proofErr w:type="spellStart"/>
      <w:r>
        <w:t>dennoch</w:t>
      </w:r>
      <w:proofErr w:type="spellEnd"/>
      <w:r>
        <w:t xml:space="preserve"> </w:t>
      </w:r>
      <w:proofErr w:type="spellStart"/>
      <w:r>
        <w:t>mit</w:t>
      </w:r>
      <w:proofErr w:type="spellEnd"/>
      <w:r>
        <w:t xml:space="preserve"> der </w:t>
      </w:r>
      <w:proofErr w:type="spellStart"/>
      <w:r>
        <w:t>jeweils</w:t>
      </w:r>
      <w:proofErr w:type="spellEnd"/>
      <w:r>
        <w:t xml:space="preserve"> </w:t>
      </w:r>
      <w:proofErr w:type="spellStart"/>
      <w:r>
        <w:t>richtigen</w:t>
      </w:r>
      <w:proofErr w:type="spellEnd"/>
      <w:r>
        <w:t xml:space="preserve"> </w:t>
      </w:r>
      <w:proofErr w:type="spellStart"/>
      <w:r>
        <w:t>Lösung</w:t>
      </w:r>
      <w:proofErr w:type="spellEnd"/>
      <w:r>
        <w:t xml:space="preserve">, da </w:t>
      </w:r>
      <w:proofErr w:type="spellStart"/>
      <w:r>
        <w:t>alle</w:t>
      </w:r>
      <w:proofErr w:type="spellEnd"/>
      <w:r>
        <w:t xml:space="preserve"> </w:t>
      </w:r>
      <w:proofErr w:type="spellStart"/>
      <w:r>
        <w:t>Intervalle</w:t>
      </w:r>
      <w:proofErr w:type="spellEnd"/>
      <w:r>
        <w:t xml:space="preserve"> </w:t>
      </w:r>
      <w:proofErr w:type="spellStart"/>
      <w:r>
        <w:t>einzeln</w:t>
      </w:r>
      <w:proofErr w:type="spellEnd"/>
      <w:r>
        <w:t xml:space="preserve"> </w:t>
      </w:r>
      <w:proofErr w:type="spellStart"/>
      <w:r>
        <w:t>geprüft</w:t>
      </w:r>
      <w:proofErr w:type="spellEnd"/>
      <w:r>
        <w:t xml:space="preserve"> </w:t>
      </w:r>
      <w:proofErr w:type="spellStart"/>
      <w:r>
        <w:t>wurden</w:t>
      </w:r>
      <w:proofErr w:type="spellEnd"/>
      <w:r>
        <w:t>.</w:t>
      </w:r>
    </w:p>
    <w:p w14:paraId="6F6BF5B9" w14:textId="77777777" w:rsidR="00624AB0" w:rsidRDefault="00624AB0" w:rsidP="00B56F01">
      <w:pPr>
        <w:jc w:val="both"/>
      </w:pPr>
      <w:r>
        <w:t xml:space="preserve">Des </w:t>
      </w:r>
      <w:proofErr w:type="spellStart"/>
      <w:r>
        <w:t>Weiteren</w:t>
      </w:r>
      <w:proofErr w:type="spellEnd"/>
      <w:r>
        <w:t xml:space="preserve"> </w:t>
      </w:r>
      <w:proofErr w:type="spellStart"/>
      <w:r>
        <w:t>gibt</w:t>
      </w:r>
      <w:proofErr w:type="spellEnd"/>
      <w:r>
        <w:t xml:space="preserve"> es </w:t>
      </w:r>
      <w:proofErr w:type="spellStart"/>
      <w:r>
        <w:t>keinen</w:t>
      </w:r>
      <w:proofErr w:type="spellEnd"/>
      <w:r>
        <w:t xml:space="preserve"> </w:t>
      </w:r>
      <w:proofErr w:type="spellStart"/>
      <w:r>
        <w:t>Wertebereich</w:t>
      </w:r>
      <w:proofErr w:type="spellEnd"/>
      <w:r>
        <w:t xml:space="preserve">, der </w:t>
      </w:r>
      <w:proofErr w:type="spellStart"/>
      <w:r>
        <w:t>nicht</w:t>
      </w:r>
      <w:proofErr w:type="spellEnd"/>
      <w:r>
        <w:t xml:space="preserve"> </w:t>
      </w:r>
      <w:proofErr w:type="spellStart"/>
      <w:r>
        <w:t>geprüft</w:t>
      </w:r>
      <w:proofErr w:type="spellEnd"/>
      <w:r>
        <w:t xml:space="preserve"> </w:t>
      </w:r>
      <w:proofErr w:type="spellStart"/>
      <w:r>
        <w:t>wird</w:t>
      </w:r>
      <w:proofErr w:type="spellEnd"/>
      <w:r>
        <w:t xml:space="preserve">, da die </w:t>
      </w:r>
      <w:proofErr w:type="spellStart"/>
      <w:r>
        <w:t>Aufteilung</w:t>
      </w:r>
      <w:proofErr w:type="spellEnd"/>
      <w:r>
        <w:t xml:space="preserve"> </w:t>
      </w:r>
      <w:proofErr w:type="spellStart"/>
      <w:r>
        <w:t>einer</w:t>
      </w:r>
      <w:proofErr w:type="spellEnd"/>
      <w:r>
        <w:t xml:space="preserve"> </w:t>
      </w:r>
      <w:proofErr w:type="spellStart"/>
      <w:r>
        <w:t>Intervallabschätzung</w:t>
      </w:r>
      <w:proofErr w:type="spellEnd"/>
      <w:r>
        <w:t xml:space="preserve"> p </w:t>
      </w:r>
      <w:proofErr w:type="spellStart"/>
      <w:r>
        <w:t>immer</w:t>
      </w:r>
      <w:proofErr w:type="spellEnd"/>
      <w:r>
        <w:t xml:space="preserve"> in p‘ und p‘‘ </w:t>
      </w:r>
      <w:proofErr w:type="spellStart"/>
      <w:r>
        <w:t>erfolgt</w:t>
      </w:r>
      <w:proofErr w:type="spellEnd"/>
      <w:r>
        <w:t xml:space="preserve">, </w:t>
      </w:r>
      <w:proofErr w:type="spellStart"/>
      <w:r>
        <w:t>welche</w:t>
      </w:r>
      <w:proofErr w:type="spellEnd"/>
      <w:r>
        <w:t xml:space="preserve"> p </w:t>
      </w:r>
      <w:proofErr w:type="spellStart"/>
      <w:r>
        <w:t>vollständig</w:t>
      </w:r>
      <w:proofErr w:type="spellEnd"/>
      <w:r>
        <w:t xml:space="preserve"> </w:t>
      </w:r>
      <w:proofErr w:type="spellStart"/>
      <w:r>
        <w:t>abdecken</w:t>
      </w:r>
      <w:proofErr w:type="spellEnd"/>
      <w:r>
        <w:t>.</w:t>
      </w:r>
    </w:p>
    <w:p w14:paraId="1BBEA91A" w14:textId="77777777" w:rsidR="00624AB0" w:rsidRDefault="00624AB0" w:rsidP="00B56F01">
      <w:pPr>
        <w:jc w:val="both"/>
      </w:pPr>
      <w:proofErr w:type="spellStart"/>
      <w:r>
        <w:t>Somit</w:t>
      </w:r>
      <w:proofErr w:type="spellEnd"/>
      <w:r>
        <w:t xml:space="preserve"> </w:t>
      </w:r>
      <w:proofErr w:type="spellStart"/>
      <w:r>
        <w:t>wird</w:t>
      </w:r>
      <w:proofErr w:type="spellEnd"/>
      <w:r>
        <w:t xml:space="preserve"> </w:t>
      </w:r>
      <w:proofErr w:type="spellStart"/>
      <w:r>
        <w:t>keine</w:t>
      </w:r>
      <w:proofErr w:type="spellEnd"/>
      <w:r>
        <w:t xml:space="preserve"> </w:t>
      </w:r>
      <w:proofErr w:type="spellStart"/>
      <w:r>
        <w:t>inkorrekte</w:t>
      </w:r>
      <w:proofErr w:type="spellEnd"/>
      <w:r>
        <w:t xml:space="preserve"> </w:t>
      </w:r>
      <w:proofErr w:type="spellStart"/>
      <w:r>
        <w:t>Lösung</w:t>
      </w:r>
      <w:proofErr w:type="spellEnd"/>
      <w:r>
        <w:t xml:space="preserve"> </w:t>
      </w:r>
      <w:proofErr w:type="spellStart"/>
      <w:r>
        <w:t>ausgegeben</w:t>
      </w:r>
      <w:proofErr w:type="spellEnd"/>
      <w:r>
        <w:t xml:space="preserve">. </w:t>
      </w:r>
      <w:proofErr w:type="spellStart"/>
      <w:r>
        <w:t>Jedoch</w:t>
      </w:r>
      <w:proofErr w:type="spellEnd"/>
      <w:r>
        <w:t xml:space="preserve"> </w:t>
      </w:r>
      <w:proofErr w:type="spellStart"/>
      <w:r>
        <w:t>ist</w:t>
      </w:r>
      <w:proofErr w:type="spellEnd"/>
      <w:r>
        <w:t xml:space="preserve"> </w:t>
      </w:r>
      <w:proofErr w:type="spellStart"/>
      <w:r>
        <w:t>mit</w:t>
      </w:r>
      <w:proofErr w:type="spellEnd"/>
      <w:r>
        <w:t xml:space="preserve"> der </w:t>
      </w:r>
      <w:proofErr w:type="spellStart"/>
      <w:r>
        <w:t>Lösung</w:t>
      </w:r>
      <w:proofErr w:type="spellEnd"/>
      <w:r>
        <w:t xml:space="preserve"> </w:t>
      </w:r>
      <w:proofErr w:type="spellStart"/>
      <w:r>
        <w:t>nicht</w:t>
      </w:r>
      <w:proofErr w:type="spellEnd"/>
      <w:r>
        <w:t xml:space="preserve"> </w:t>
      </w:r>
      <w:proofErr w:type="spellStart"/>
      <w:r>
        <w:t>sichergestellt</w:t>
      </w:r>
      <w:proofErr w:type="spellEnd"/>
      <w:r>
        <w:t xml:space="preserve">, </w:t>
      </w:r>
      <w:proofErr w:type="spellStart"/>
      <w:r>
        <w:t>dass</w:t>
      </w:r>
      <w:proofErr w:type="spellEnd"/>
      <w:r>
        <w:t xml:space="preserve"> die </w:t>
      </w:r>
      <w:proofErr w:type="spellStart"/>
      <w:r>
        <w:t>Lösung</w:t>
      </w:r>
      <w:proofErr w:type="spellEnd"/>
      <w:r>
        <w:t xml:space="preserve"> </w:t>
      </w:r>
      <w:proofErr w:type="spellStart"/>
      <w:r>
        <w:t>vollständig</w:t>
      </w:r>
      <w:proofErr w:type="spellEnd"/>
      <w:r>
        <w:t xml:space="preserve"> </w:t>
      </w:r>
      <w:proofErr w:type="spellStart"/>
      <w:r>
        <w:t>ist</w:t>
      </w:r>
      <w:proofErr w:type="spellEnd"/>
      <w:r>
        <w:t>.</w:t>
      </w:r>
    </w:p>
    <w:p w14:paraId="7C6A1DB0" w14:textId="77777777" w:rsidR="00624AB0" w:rsidRDefault="00624AB0" w:rsidP="00B56F01">
      <w:pPr>
        <w:jc w:val="both"/>
      </w:pPr>
      <w:r>
        <w:t xml:space="preserve">Der </w:t>
      </w:r>
      <w:proofErr w:type="spellStart"/>
      <w:r>
        <w:t>Algorithmus</w:t>
      </w:r>
      <w:proofErr w:type="spellEnd"/>
      <w:r>
        <w:t xml:space="preserve"> </w:t>
      </w:r>
      <w:proofErr w:type="spellStart"/>
      <w:r>
        <w:t>liefert</w:t>
      </w:r>
      <w:proofErr w:type="spellEnd"/>
      <w:r>
        <w:t xml:space="preserve"> </w:t>
      </w:r>
      <w:proofErr w:type="spellStart"/>
      <w:r>
        <w:t>für</w:t>
      </w:r>
      <w:proofErr w:type="spellEnd"/>
      <w:r>
        <w:t xml:space="preserve"> </w:t>
      </w:r>
      <w:proofErr w:type="spellStart"/>
      <w:r>
        <w:t>jedes</w:t>
      </w:r>
      <w:proofErr w:type="spellEnd"/>
      <w:r>
        <w:t xml:space="preserve"> CSP </w:t>
      </w:r>
      <w:proofErr w:type="spellStart"/>
      <w:r>
        <w:t>eine</w:t>
      </w:r>
      <w:proofErr w:type="spellEnd"/>
      <w:r>
        <w:t xml:space="preserve"> </w:t>
      </w:r>
      <w:proofErr w:type="spellStart"/>
      <w:r>
        <w:t>korrekte</w:t>
      </w:r>
      <w:proofErr w:type="spellEnd"/>
      <w:r>
        <w:t xml:space="preserve"> </w:t>
      </w:r>
      <w:proofErr w:type="spellStart"/>
      <w:r>
        <w:t>Lösung</w:t>
      </w:r>
      <w:proofErr w:type="spellEnd"/>
      <w:r>
        <w:t>.</w:t>
      </w:r>
    </w:p>
    <w:p w14:paraId="0E01E193" w14:textId="77777777" w:rsidR="00624AB0" w:rsidRDefault="00624AB0" w:rsidP="00B56F01">
      <w:pPr>
        <w:jc w:val="both"/>
      </w:pPr>
    </w:p>
    <w:p w14:paraId="793788F5" w14:textId="77777777" w:rsidR="00624AB0" w:rsidRDefault="00624AB0" w:rsidP="00B56F01">
      <w:pPr>
        <w:jc w:val="both"/>
      </w:pPr>
      <w:r>
        <w:t xml:space="preserve">1c) </w:t>
      </w:r>
      <w:proofErr w:type="spellStart"/>
      <w:r>
        <w:t>Warum</w:t>
      </w:r>
      <w:proofErr w:type="spellEnd"/>
      <w:r>
        <w:t xml:space="preserve"> </w:t>
      </w:r>
      <w:proofErr w:type="spellStart"/>
      <w:r>
        <w:t>ist</w:t>
      </w:r>
      <w:proofErr w:type="spellEnd"/>
      <w:r>
        <w:t xml:space="preserve"> Constraint Solving NPC </w:t>
      </w:r>
      <w:proofErr w:type="spellStart"/>
      <w:r>
        <w:t>für</w:t>
      </w:r>
      <w:proofErr w:type="spellEnd"/>
      <w:r>
        <w:t xml:space="preserve"> die </w:t>
      </w:r>
      <w:proofErr w:type="spellStart"/>
      <w:r>
        <w:t>gegebenen</w:t>
      </w:r>
      <w:proofErr w:type="spellEnd"/>
      <w:r>
        <w:t xml:space="preserve"> </w:t>
      </w:r>
      <w:proofErr w:type="spellStart"/>
      <w:r>
        <w:t>Einschränkungsformel</w:t>
      </w:r>
      <w:proofErr w:type="spellEnd"/>
      <w:r>
        <w:t>:</w:t>
      </w:r>
    </w:p>
    <w:p w14:paraId="628E26EC" w14:textId="77777777" w:rsidR="00624AB0" w:rsidRDefault="00624AB0" w:rsidP="00B56F01">
      <w:pPr>
        <w:jc w:val="both"/>
      </w:pPr>
      <w:r>
        <w:t xml:space="preserve">Zu </w:t>
      </w:r>
      <w:proofErr w:type="spellStart"/>
      <w:r>
        <w:t>beweisen</w:t>
      </w:r>
      <w:proofErr w:type="spellEnd"/>
      <w:r>
        <w:t xml:space="preserve">: Constraint Solving </w:t>
      </w:r>
      <w:proofErr w:type="spellStart"/>
      <w:r>
        <w:t>ist</w:t>
      </w:r>
      <w:proofErr w:type="spellEnd"/>
      <w:r>
        <w:t xml:space="preserve"> in </w:t>
      </w:r>
      <w:proofErr w:type="spellStart"/>
      <w:r>
        <w:t>diesem</w:t>
      </w:r>
      <w:proofErr w:type="spellEnd"/>
      <w:r>
        <w:t xml:space="preserve"> </w:t>
      </w:r>
      <w:proofErr w:type="spellStart"/>
      <w:r>
        <w:t>Kontext</w:t>
      </w:r>
      <w:proofErr w:type="spellEnd"/>
      <w:r>
        <w:t xml:space="preserve"> NPC.</w:t>
      </w:r>
    </w:p>
    <w:p w14:paraId="027818C2" w14:textId="77777777" w:rsidR="00624AB0" w:rsidRDefault="00624AB0" w:rsidP="00B56F01">
      <w:pPr>
        <w:jc w:val="both"/>
      </w:pPr>
      <w:proofErr w:type="spellStart"/>
      <w:r>
        <w:t>Vorgehen</w:t>
      </w:r>
      <w:proofErr w:type="spellEnd"/>
      <w:r>
        <w:t xml:space="preserve">: Um </w:t>
      </w:r>
      <w:proofErr w:type="spellStart"/>
      <w:r>
        <w:t>zu</w:t>
      </w:r>
      <w:proofErr w:type="spellEnd"/>
      <w:r>
        <w:t xml:space="preserve"> </w:t>
      </w:r>
      <w:proofErr w:type="spellStart"/>
      <w:r>
        <w:t>beweisen</w:t>
      </w:r>
      <w:proofErr w:type="spellEnd"/>
      <w:r>
        <w:t xml:space="preserve">, </w:t>
      </w:r>
      <w:proofErr w:type="spellStart"/>
      <w:r>
        <w:t>dass</w:t>
      </w:r>
      <w:proofErr w:type="spellEnd"/>
      <w:r>
        <w:t xml:space="preserve"> CS Element NPC </w:t>
      </w:r>
      <w:proofErr w:type="spellStart"/>
      <w:r>
        <w:t>ist</w:t>
      </w:r>
      <w:proofErr w:type="spellEnd"/>
      <w:r>
        <w:t xml:space="preserve"> </w:t>
      </w:r>
      <w:proofErr w:type="spellStart"/>
      <w:r>
        <w:t>müssen</w:t>
      </w:r>
      <w:proofErr w:type="spellEnd"/>
      <w:r>
        <w:t xml:space="preserve"> </w:t>
      </w:r>
      <w:proofErr w:type="spellStart"/>
      <w:r>
        <w:t>zwei</w:t>
      </w:r>
      <w:proofErr w:type="spellEnd"/>
      <w:r>
        <w:t xml:space="preserve"> Dinge </w:t>
      </w:r>
      <w:proofErr w:type="spellStart"/>
      <w:r>
        <w:t>gezeigt</w:t>
      </w:r>
      <w:proofErr w:type="spellEnd"/>
      <w:r>
        <w:t xml:space="preserve"> </w:t>
      </w:r>
      <w:proofErr w:type="spellStart"/>
      <w:r>
        <w:t>werden</w:t>
      </w:r>
      <w:proofErr w:type="spellEnd"/>
      <w:r>
        <w:t>:</w:t>
      </w:r>
    </w:p>
    <w:p w14:paraId="545A88F7"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
    <w:p w14:paraId="3045584E" w14:textId="77777777" w:rsidR="00624AB0" w:rsidRDefault="00624AB0" w:rsidP="00B56F01">
      <w:pPr>
        <w:pStyle w:val="Listenabsatz"/>
        <w:numPr>
          <w:ilvl w:val="0"/>
          <w:numId w:val="3"/>
        </w:numPr>
        <w:jc w:val="both"/>
      </w:pPr>
      <w:r>
        <w:t xml:space="preserve">CS </w:t>
      </w:r>
      <w:proofErr w:type="spellStart"/>
      <w:r>
        <w:t>ist</w:t>
      </w:r>
      <w:proofErr w:type="spellEnd"/>
      <w:r>
        <w:t xml:space="preserve"> Element NP-</w:t>
      </w:r>
      <w:proofErr w:type="spellStart"/>
      <w:r>
        <w:t>Schwer</w:t>
      </w:r>
      <w:proofErr w:type="spellEnd"/>
    </w:p>
    <w:p w14:paraId="56B8D778" w14:textId="4B9717DD" w:rsidR="00624AB0" w:rsidRDefault="00624AB0" w:rsidP="00B56F01">
      <w:pPr>
        <w:jc w:val="both"/>
      </w:pPr>
      <w:proofErr w:type="spellStart"/>
      <w:r>
        <w:t>Anforderung</w:t>
      </w:r>
      <w:proofErr w:type="spellEnd"/>
      <w:r>
        <w:t xml:space="preserve"> a)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nichtdeterministisch</w:t>
      </w:r>
      <w:proofErr w:type="spellEnd"/>
      <w:r>
        <w:t xml:space="preserve"> </w:t>
      </w:r>
      <w:proofErr w:type="spellStart"/>
      <w:r>
        <w:t>zu</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lässt</w:t>
      </w:r>
      <w:proofErr w:type="spellEnd"/>
      <w:r>
        <w:t xml:space="preserve">. Dies </w:t>
      </w:r>
      <w:proofErr w:type="spellStart"/>
      <w:r>
        <w:t>wird</w:t>
      </w:r>
      <w:proofErr w:type="spellEnd"/>
      <w:r>
        <w:t xml:space="preserve"> </w:t>
      </w:r>
      <w:proofErr w:type="spellStart"/>
      <w:r>
        <w:t>über</w:t>
      </w:r>
      <w:proofErr w:type="spellEnd"/>
      <w:r>
        <w:t xml:space="preserve"> die </w:t>
      </w:r>
      <w:proofErr w:type="spellStart"/>
      <w:r>
        <w:t>Bestimmung</w:t>
      </w:r>
      <w:proofErr w:type="spellEnd"/>
      <w:r>
        <w:t xml:space="preserve"> der </w:t>
      </w:r>
      <w:proofErr w:type="spellStart"/>
      <w:r>
        <w:t>Komplexitätsklasse</w:t>
      </w:r>
      <w:proofErr w:type="spellEnd"/>
      <w:r>
        <w:t xml:space="preserve"> O(CS) </w:t>
      </w:r>
      <w:proofErr w:type="spellStart"/>
      <w:r>
        <w:t>gezeigt</w:t>
      </w:r>
      <w:proofErr w:type="spellEnd"/>
      <w:r>
        <w:t>.</w:t>
      </w:r>
    </w:p>
    <w:p w14:paraId="0C2EF6BB" w14:textId="629C3821" w:rsidR="00624AB0" w:rsidRDefault="00624AB0" w:rsidP="00B56F01">
      <w:pPr>
        <w:jc w:val="both"/>
      </w:pPr>
      <w:r>
        <w:t xml:space="preserve">Ein CSP </w:t>
      </w:r>
      <w:proofErr w:type="spellStart"/>
      <w:r>
        <w:t>besteht</w:t>
      </w:r>
      <w:proofErr w:type="spellEnd"/>
      <w:r>
        <w:t xml:space="preserve"> </w:t>
      </w:r>
      <w:proofErr w:type="spellStart"/>
      <w:r>
        <w:t>aus</w:t>
      </w:r>
      <w:proofErr w:type="spellEnd"/>
      <w:r>
        <w:t xml:space="preserve"> 1…n Simple Constraints </w:t>
      </w:r>
      <w:proofErr w:type="spellStart"/>
      <w:r>
        <w:t>mit</w:t>
      </w:r>
      <w:proofErr w:type="spellEnd"/>
      <w:r>
        <w:t xml:space="preserve"> </w:t>
      </w:r>
      <w:proofErr w:type="spellStart"/>
      <w:r>
        <w:t>jeweils</w:t>
      </w:r>
      <w:proofErr w:type="spellEnd"/>
      <w:r>
        <w:t xml:space="preserve"> m1…</w:t>
      </w:r>
      <w:proofErr w:type="spellStart"/>
      <w:r>
        <w:t>mn</w:t>
      </w:r>
      <w:proofErr w:type="spellEnd"/>
      <w:r>
        <w:t xml:space="preserve"> Simple Bounds. Das Solving </w:t>
      </w:r>
      <w:proofErr w:type="spellStart"/>
      <w:r>
        <w:t>eines</w:t>
      </w:r>
      <w:proofErr w:type="spellEnd"/>
      <w:r>
        <w:t xml:space="preserve"> </w:t>
      </w:r>
      <w:proofErr w:type="spellStart"/>
      <w:r>
        <w:t>solchen</w:t>
      </w:r>
      <w:proofErr w:type="spellEnd"/>
      <w:r>
        <w:t xml:space="preserve"> Problems </w:t>
      </w:r>
      <w:proofErr w:type="spellStart"/>
      <w:r>
        <w:t>kann</w:t>
      </w:r>
      <w:proofErr w:type="spellEnd"/>
      <w:r>
        <w:t xml:space="preserve"> am </w:t>
      </w:r>
      <w:proofErr w:type="spellStart"/>
      <w:r>
        <w:t>uneffizientesten</w:t>
      </w:r>
      <w:proofErr w:type="spellEnd"/>
      <w:r>
        <w:t xml:space="preserve"> </w:t>
      </w:r>
      <w:proofErr w:type="spellStart"/>
      <w:r>
        <w:t>über</w:t>
      </w:r>
      <w:proofErr w:type="spellEnd"/>
      <w:r>
        <w:t xml:space="preserve"> Brute Forcing </w:t>
      </w:r>
      <w:proofErr w:type="spellStart"/>
      <w:r>
        <w:t>gelöst</w:t>
      </w:r>
      <w:proofErr w:type="spellEnd"/>
      <w:r>
        <w:t xml:space="preserve"> </w:t>
      </w:r>
      <w:proofErr w:type="spellStart"/>
      <w:r>
        <w:t>werden</w:t>
      </w:r>
      <w:proofErr w:type="spellEnd"/>
      <w:r>
        <w:t xml:space="preserve">. Dies </w:t>
      </w:r>
      <w:proofErr w:type="spellStart"/>
      <w:r>
        <w:t>geschieht</w:t>
      </w:r>
      <w:proofErr w:type="spellEnd"/>
      <w:r>
        <w:t xml:space="preserve">, </w:t>
      </w:r>
      <w:proofErr w:type="spellStart"/>
      <w:r>
        <w:t>indem</w:t>
      </w:r>
      <w:proofErr w:type="spellEnd"/>
      <w:r>
        <w:t xml:space="preserve"> </w:t>
      </w:r>
      <w:proofErr w:type="spellStart"/>
      <w:r>
        <w:t>jedes</w:t>
      </w:r>
      <w:proofErr w:type="spellEnd"/>
      <w:r>
        <w:t xml:space="preserve"> Simple Bound in </w:t>
      </w:r>
      <w:proofErr w:type="spellStart"/>
      <w:r>
        <w:t>einem</w:t>
      </w:r>
      <w:proofErr w:type="spellEnd"/>
      <w:r>
        <w:t xml:space="preserve"> Simple Constraint </w:t>
      </w:r>
      <w:proofErr w:type="spellStart"/>
      <w:r>
        <w:t>separat</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geprüft</w:t>
      </w:r>
      <w:proofErr w:type="spellEnd"/>
      <w:r>
        <w:t xml:space="preserve"> </w:t>
      </w:r>
      <w:proofErr w:type="spellStart"/>
      <w:r>
        <w:t>wird</w:t>
      </w:r>
      <w:proofErr w:type="spellEnd"/>
      <w:r>
        <w:t>.</w:t>
      </w:r>
    </w:p>
    <w:p w14:paraId="00BC1923" w14:textId="77777777" w:rsidR="00624AB0" w:rsidRDefault="00624AB0" w:rsidP="00B56F01">
      <w:pPr>
        <w:jc w:val="both"/>
      </w:pPr>
      <w:r>
        <w:t xml:space="preserve">Die </w:t>
      </w:r>
      <w:proofErr w:type="spellStart"/>
      <w:r>
        <w:t>Prüfung</w:t>
      </w:r>
      <w:proofErr w:type="spellEnd"/>
      <w:r>
        <w:t xml:space="preserve"> </w:t>
      </w:r>
      <w:proofErr w:type="spellStart"/>
      <w:r>
        <w:t>eines</w:t>
      </w:r>
      <w:proofErr w:type="spellEnd"/>
      <w:r>
        <w:t xml:space="preserve"> </w:t>
      </w:r>
      <w:proofErr w:type="spellStart"/>
      <w:r>
        <w:t>einzelnen</w:t>
      </w:r>
      <w:proofErr w:type="spellEnd"/>
      <w:r>
        <w:t xml:space="preserve"> Simple Constraint </w:t>
      </w:r>
      <w:proofErr w:type="spellStart"/>
      <w:r>
        <w:t>für</w:t>
      </w:r>
      <w:proofErr w:type="spellEnd"/>
      <w:r>
        <w:t xml:space="preserve"> </w:t>
      </w:r>
      <w:proofErr w:type="spellStart"/>
      <w:r>
        <w:t>einen</w:t>
      </w:r>
      <w:proofErr w:type="spellEnd"/>
      <w:r>
        <w:t xml:space="preserve"> </w:t>
      </w:r>
      <w:proofErr w:type="spellStart"/>
      <w:r>
        <w:t>einzelnen</w:t>
      </w:r>
      <w:proofErr w:type="spellEnd"/>
      <w:r>
        <w:t xml:space="preserve"> Wert </w:t>
      </w:r>
      <w:proofErr w:type="spellStart"/>
      <w:r>
        <w:t>liegt</w:t>
      </w:r>
      <w:proofErr w:type="spellEnd"/>
      <w:r>
        <w:t xml:space="preserve"> in der </w:t>
      </w:r>
      <w:proofErr w:type="spellStart"/>
      <w:r>
        <w:t>Aufwandsklasse</w:t>
      </w:r>
      <w:proofErr w:type="spellEnd"/>
      <w:r>
        <w:t xml:space="preserve"> O(m). </w:t>
      </w:r>
      <w:proofErr w:type="spellStart"/>
      <w:r>
        <w:t>Diese</w:t>
      </w:r>
      <w:proofErr w:type="spellEnd"/>
      <w:r>
        <w:t xml:space="preserve"> </w:t>
      </w:r>
      <w:proofErr w:type="spellStart"/>
      <w:r>
        <w:t>Prüfung</w:t>
      </w:r>
      <w:proofErr w:type="spellEnd"/>
      <w:r>
        <w:t xml:space="preserve"> muss nun </w:t>
      </w:r>
      <w:proofErr w:type="spellStart"/>
      <w:r>
        <w:t>für</w:t>
      </w:r>
      <w:proofErr w:type="spellEnd"/>
      <w:r>
        <w:t xml:space="preserve"> </w:t>
      </w:r>
      <w:proofErr w:type="spellStart"/>
      <w:r>
        <w:t>alle</w:t>
      </w:r>
      <w:proofErr w:type="spellEnd"/>
      <w:r>
        <w:t xml:space="preserve"> Simple Constraints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verändert</w:t>
      </w:r>
      <w:proofErr w:type="spellEnd"/>
      <w:r>
        <w:t xml:space="preserve"> </w:t>
      </w:r>
      <w:proofErr w:type="spellStart"/>
      <w:r>
        <w:t>sich</w:t>
      </w:r>
      <w:proofErr w:type="spellEnd"/>
      <w:r>
        <w:t xml:space="preserve"> der </w:t>
      </w:r>
      <w:proofErr w:type="spellStart"/>
      <w:r>
        <w:t>Aufwand</w:t>
      </w:r>
      <w:proofErr w:type="spellEnd"/>
      <w:r>
        <w:t xml:space="preserve"> </w:t>
      </w:r>
      <w:proofErr w:type="spellStart"/>
      <w:r>
        <w:t>zu</w:t>
      </w:r>
      <w:proofErr w:type="spellEnd"/>
      <w:r>
        <w:t xml:space="preserve"> O(n²). </w:t>
      </w:r>
      <w:proofErr w:type="spellStart"/>
      <w:r>
        <w:t>Diese</w:t>
      </w:r>
      <w:proofErr w:type="spellEnd"/>
      <w:r>
        <w:t xml:space="preserve"> </w:t>
      </w:r>
      <w:proofErr w:type="spellStart"/>
      <w:r>
        <w:t>Prüfung</w:t>
      </w:r>
      <w:proofErr w:type="spellEnd"/>
      <w:r>
        <w:t xml:space="preserve"> muss nun </w:t>
      </w:r>
      <w:proofErr w:type="spellStart"/>
      <w:r>
        <w:t>auch</w:t>
      </w:r>
      <w:proofErr w:type="spellEnd"/>
      <w:r>
        <w:t xml:space="preserve"> </w:t>
      </w:r>
      <w:proofErr w:type="spellStart"/>
      <w:r>
        <w:t>für</w:t>
      </w:r>
      <w:proofErr w:type="spellEnd"/>
      <w:r>
        <w:t xml:space="preserve"> </w:t>
      </w:r>
      <w:proofErr w:type="spellStart"/>
      <w:r>
        <w:t>jeden</w:t>
      </w:r>
      <w:proofErr w:type="spellEnd"/>
      <w:r>
        <w:t xml:space="preserve"> Wert in p </w:t>
      </w:r>
      <w:proofErr w:type="spellStart"/>
      <w:r>
        <w:t>durchgeführt</w:t>
      </w:r>
      <w:proofErr w:type="spellEnd"/>
      <w:r>
        <w:t xml:space="preserve"> </w:t>
      </w:r>
      <w:proofErr w:type="spellStart"/>
      <w:r>
        <w:t>werden</w:t>
      </w:r>
      <w:proofErr w:type="spellEnd"/>
      <w:r>
        <w:t xml:space="preserve">. </w:t>
      </w:r>
      <w:proofErr w:type="spellStart"/>
      <w:r>
        <w:t>Damit</w:t>
      </w:r>
      <w:proofErr w:type="spellEnd"/>
      <w:r>
        <w:t xml:space="preserve"> </w:t>
      </w:r>
      <w:proofErr w:type="spellStart"/>
      <w:r>
        <w:t>befindet</w:t>
      </w:r>
      <w:proofErr w:type="spellEnd"/>
      <w:r>
        <w:t xml:space="preserve"> </w:t>
      </w:r>
      <w:proofErr w:type="spellStart"/>
      <w:r>
        <w:t>sich</w:t>
      </w:r>
      <w:proofErr w:type="spellEnd"/>
      <w:r>
        <w:t xml:space="preserve"> </w:t>
      </w:r>
      <w:proofErr w:type="spellStart"/>
      <w:r>
        <w:t>Contraint</w:t>
      </w:r>
      <w:proofErr w:type="spellEnd"/>
      <w:r>
        <w:t xml:space="preserve"> Solving in der </w:t>
      </w:r>
      <w:proofErr w:type="spellStart"/>
      <w:r>
        <w:t>Größenordnung</w:t>
      </w:r>
      <w:proofErr w:type="spellEnd"/>
      <w:r>
        <w:t xml:space="preserve"> der </w:t>
      </w:r>
      <w:proofErr w:type="spellStart"/>
      <w:r>
        <w:t>Aufwandsklasse</w:t>
      </w:r>
      <w:proofErr w:type="spellEnd"/>
      <w:r>
        <w:t xml:space="preserve"> O(n³).</w:t>
      </w:r>
    </w:p>
    <w:p w14:paraId="4B1D05D7" w14:textId="77777777" w:rsidR="00624AB0" w:rsidRDefault="00624AB0" w:rsidP="00B56F01">
      <w:pPr>
        <w:jc w:val="both"/>
      </w:pPr>
      <w:r>
        <w:t xml:space="preserve">CS </w:t>
      </w:r>
      <w:proofErr w:type="spellStart"/>
      <w:r>
        <w:t>ist</w:t>
      </w:r>
      <w:proofErr w:type="spellEnd"/>
      <w:r>
        <w:t xml:space="preserve"> </w:t>
      </w:r>
      <w:proofErr w:type="spellStart"/>
      <w:r>
        <w:t>damit</w:t>
      </w:r>
      <w:proofErr w:type="spellEnd"/>
      <w:r>
        <w:t xml:space="preserve"> Element von NP.</w:t>
      </w:r>
    </w:p>
    <w:p w14:paraId="3375F6CE" w14:textId="77777777" w:rsidR="00624AB0" w:rsidRDefault="00624AB0" w:rsidP="00B56F01">
      <w:pPr>
        <w:jc w:val="both"/>
      </w:pPr>
    </w:p>
    <w:p w14:paraId="4F89F8C7" w14:textId="77777777" w:rsidR="00624AB0" w:rsidRDefault="00624AB0" w:rsidP="00B56F01">
      <w:pPr>
        <w:jc w:val="both"/>
      </w:pPr>
      <w:proofErr w:type="spellStart"/>
      <w:r>
        <w:lastRenderedPageBreak/>
        <w:t>Anforderung</w:t>
      </w:r>
      <w:proofErr w:type="spellEnd"/>
      <w:r>
        <w:t xml:space="preserve"> b) </w:t>
      </w:r>
      <w:proofErr w:type="spellStart"/>
      <w:r>
        <w:t>sagt</w:t>
      </w:r>
      <w:proofErr w:type="spellEnd"/>
      <w:r>
        <w:t xml:space="preserve"> </w:t>
      </w:r>
      <w:proofErr w:type="spellStart"/>
      <w:r>
        <w:t>aus</w:t>
      </w:r>
      <w:proofErr w:type="spellEnd"/>
      <w:r>
        <w:t xml:space="preserve">, </w:t>
      </w:r>
      <w:proofErr w:type="spellStart"/>
      <w:r>
        <w:t>dass</w:t>
      </w:r>
      <w:proofErr w:type="spellEnd"/>
      <w:r>
        <w:t xml:space="preserve"> </w:t>
      </w:r>
      <w:proofErr w:type="spellStart"/>
      <w:r>
        <w:t>sich</w:t>
      </w:r>
      <w:proofErr w:type="spellEnd"/>
      <w:r>
        <w:t xml:space="preserve"> Constraint Solving </w:t>
      </w:r>
      <w:proofErr w:type="spellStart"/>
      <w:r>
        <w:t>zu</w:t>
      </w:r>
      <w:proofErr w:type="spellEnd"/>
      <w:r>
        <w:t xml:space="preserve"> </w:t>
      </w:r>
      <w:proofErr w:type="spellStart"/>
      <w:r>
        <w:t>nichtdeterministisch</w:t>
      </w:r>
      <w:proofErr w:type="spellEnd"/>
      <w:r>
        <w:t xml:space="preserve"> </w:t>
      </w:r>
      <w:proofErr w:type="spellStart"/>
      <w:r>
        <w:t>polynomieller</w:t>
      </w:r>
      <w:proofErr w:type="spellEnd"/>
      <w:r>
        <w:t xml:space="preserve"> </w:t>
      </w:r>
      <w:proofErr w:type="spellStart"/>
      <w:r>
        <w:t>Laufzeit</w:t>
      </w:r>
      <w:proofErr w:type="spellEnd"/>
      <w:r>
        <w:t xml:space="preserve"> </w:t>
      </w:r>
      <w:proofErr w:type="spellStart"/>
      <w:r>
        <w:t>schwerer</w:t>
      </w:r>
      <w:proofErr w:type="spellEnd"/>
      <w:r>
        <w:t xml:space="preserve"> </w:t>
      </w:r>
      <w:proofErr w:type="spellStart"/>
      <w:r>
        <w:t>lösen</w:t>
      </w:r>
      <w:proofErr w:type="spellEnd"/>
      <w:r>
        <w:t xml:space="preserve"> </w:t>
      </w:r>
      <w:proofErr w:type="spellStart"/>
      <w:r>
        <w:t>lässt</w:t>
      </w:r>
      <w:proofErr w:type="spellEnd"/>
      <w:r>
        <w:t xml:space="preserve">, </w:t>
      </w:r>
      <w:proofErr w:type="spellStart"/>
      <w:r>
        <w:t>als</w:t>
      </w:r>
      <w:proofErr w:type="spellEnd"/>
      <w:r>
        <w:t xml:space="preserve"> die </w:t>
      </w:r>
      <w:proofErr w:type="spellStart"/>
      <w:r>
        <w:t>schwersten</w:t>
      </w:r>
      <w:proofErr w:type="spellEnd"/>
      <w:r>
        <w:t xml:space="preserve"> </w:t>
      </w:r>
      <w:proofErr w:type="spellStart"/>
      <w:r>
        <w:t>Probleme</w:t>
      </w:r>
      <w:proofErr w:type="spellEnd"/>
      <w:r>
        <w:t xml:space="preserve">, die Element von NP </w:t>
      </w:r>
      <w:proofErr w:type="spellStart"/>
      <w:r>
        <w:t>sind</w:t>
      </w:r>
      <w:proofErr w:type="spellEnd"/>
      <w:r>
        <w:t>.</w:t>
      </w:r>
    </w:p>
    <w:p w14:paraId="7B19D01E" w14:textId="77777777" w:rsidR="00624AB0" w:rsidRDefault="00624AB0" w:rsidP="00B56F01">
      <w:pPr>
        <w:jc w:val="both"/>
      </w:pPr>
      <w:r>
        <w:t xml:space="preserve">Um dies </w:t>
      </w:r>
      <w:proofErr w:type="spellStart"/>
      <w:r>
        <w:t>zu</w:t>
      </w:r>
      <w:proofErr w:type="spellEnd"/>
      <w:r>
        <w:t xml:space="preserve"> </w:t>
      </w:r>
      <w:proofErr w:type="spellStart"/>
      <w:r>
        <w:t>zeigen</w:t>
      </w:r>
      <w:proofErr w:type="spellEnd"/>
      <w:r>
        <w:t xml:space="preserve"> </w:t>
      </w:r>
      <w:proofErr w:type="spellStart"/>
      <w:r>
        <w:t>wenden</w:t>
      </w:r>
      <w:proofErr w:type="spellEnd"/>
      <w:r>
        <w:t xml:space="preserve"> </w:t>
      </w:r>
      <w:proofErr w:type="spellStart"/>
      <w:r>
        <w:t>wir</w:t>
      </w:r>
      <w:proofErr w:type="spellEnd"/>
      <w:r>
        <w:t xml:space="preserve"> </w:t>
      </w:r>
      <w:proofErr w:type="spellStart"/>
      <w:r>
        <w:t>eine</w:t>
      </w:r>
      <w:proofErr w:type="spellEnd"/>
      <w:r>
        <w:t xml:space="preserve"> </w:t>
      </w:r>
      <w:proofErr w:type="spellStart"/>
      <w:r>
        <w:t>Reduktion</w:t>
      </w:r>
      <w:proofErr w:type="spellEnd"/>
      <w:r>
        <w:t xml:space="preserve"> an und </w:t>
      </w:r>
      <w:proofErr w:type="spellStart"/>
      <w:r>
        <w:t>zeigen</w:t>
      </w:r>
      <w:proofErr w:type="spellEnd"/>
      <w:r>
        <w:t xml:space="preserve">, </w:t>
      </w:r>
      <w:proofErr w:type="spellStart"/>
      <w:r>
        <w:t>dass</w:t>
      </w:r>
      <w:proofErr w:type="spellEnd"/>
      <w:r>
        <w:t xml:space="preserve"> </w:t>
      </w:r>
      <w:proofErr w:type="spellStart"/>
      <w:r>
        <w:t>diese</w:t>
      </w:r>
      <w:proofErr w:type="spellEnd"/>
      <w:r>
        <w:t xml:space="preserve"> </w:t>
      </w:r>
      <w:proofErr w:type="spellStart"/>
      <w:r>
        <w:t>Reduktion</w:t>
      </w:r>
      <w:proofErr w:type="spellEnd"/>
      <w:r>
        <w:t xml:space="preserve"> </w:t>
      </w:r>
      <w:proofErr w:type="spellStart"/>
      <w:r>
        <w:t>sich</w:t>
      </w:r>
      <w:proofErr w:type="spellEnd"/>
      <w:r>
        <w:t xml:space="preserve"> </w:t>
      </w:r>
      <w:proofErr w:type="spellStart"/>
      <w:r>
        <w:t>über</w:t>
      </w:r>
      <w:proofErr w:type="spellEnd"/>
      <w:r>
        <w:t xml:space="preserve"> </w:t>
      </w:r>
      <w:proofErr w:type="spellStart"/>
      <w:r>
        <w:t>Algorithmen</w:t>
      </w:r>
      <w:proofErr w:type="spellEnd"/>
      <w:r>
        <w:t xml:space="preserve"> </w:t>
      </w:r>
      <w:proofErr w:type="spellStart"/>
      <w:r>
        <w:t>zu</w:t>
      </w:r>
      <w:proofErr w:type="spellEnd"/>
      <w:r>
        <w:t xml:space="preserve"> </w:t>
      </w:r>
      <w:proofErr w:type="spellStart"/>
      <w:r>
        <w:t>nichtdeterministischer</w:t>
      </w:r>
      <w:proofErr w:type="spellEnd"/>
      <w:r>
        <w:t xml:space="preserve"> </w:t>
      </w:r>
      <w:proofErr w:type="spellStart"/>
      <w:r>
        <w:t>Laufzeit</w:t>
      </w:r>
      <w:proofErr w:type="spellEnd"/>
      <w:r>
        <w:t xml:space="preserve"> </w:t>
      </w:r>
      <w:proofErr w:type="spellStart"/>
      <w:r>
        <w:t>lösen</w:t>
      </w:r>
      <w:proofErr w:type="spellEnd"/>
      <w:r>
        <w:t xml:space="preserve"> </w:t>
      </w:r>
      <w:proofErr w:type="spellStart"/>
      <w:r>
        <w:t>lassen</w:t>
      </w:r>
      <w:proofErr w:type="spellEnd"/>
      <w:r>
        <w:t>.</w:t>
      </w:r>
    </w:p>
    <w:p w14:paraId="28520955" w14:textId="77777777" w:rsidR="00624AB0" w:rsidRDefault="00624AB0" w:rsidP="00B56F01">
      <w:pPr>
        <w:jc w:val="both"/>
      </w:pPr>
      <w:proofErr w:type="spellStart"/>
      <w:r>
        <w:t>Wir</w:t>
      </w:r>
      <w:proofErr w:type="spellEnd"/>
      <w:r>
        <w:t xml:space="preserve"> </w:t>
      </w:r>
      <w:proofErr w:type="spellStart"/>
      <w:r>
        <w:t>reduzieren</w:t>
      </w:r>
      <w:proofErr w:type="spellEnd"/>
      <w:r>
        <w:t xml:space="preserve"> das Constraint Solving auf </w:t>
      </w:r>
      <w:proofErr w:type="spellStart"/>
      <w:r>
        <w:t>ein</w:t>
      </w:r>
      <w:proofErr w:type="spellEnd"/>
      <w:r>
        <w:t xml:space="preserve"> CSP P1, welches </w:t>
      </w:r>
      <w:proofErr w:type="spellStart"/>
      <w:r>
        <w:t>aus</w:t>
      </w:r>
      <w:proofErr w:type="spellEnd"/>
      <w:r>
        <w:t xml:space="preserve"> </w:t>
      </w:r>
      <w:proofErr w:type="spellStart"/>
      <w:r>
        <w:t>einem</w:t>
      </w:r>
      <w:proofErr w:type="spellEnd"/>
      <w:r>
        <w:t xml:space="preserve"> </w:t>
      </w:r>
      <w:proofErr w:type="spellStart"/>
      <w:r>
        <w:t>einzigen</w:t>
      </w:r>
      <w:proofErr w:type="spellEnd"/>
      <w:r>
        <w:t xml:space="preserve"> Simple Constraint </w:t>
      </w:r>
      <w:proofErr w:type="spellStart"/>
      <w:r>
        <w:t>mit</w:t>
      </w:r>
      <w:proofErr w:type="spellEnd"/>
      <w:r>
        <w:t xml:space="preserve"> n Simple Bounds </w:t>
      </w:r>
      <w:proofErr w:type="spellStart"/>
      <w:r>
        <w:t>besteht</w:t>
      </w:r>
      <w:proofErr w:type="spellEnd"/>
      <w:r>
        <w:t>.</w:t>
      </w:r>
    </w:p>
    <w:p w14:paraId="6E3CD439" w14:textId="221DE727" w:rsidR="00624AB0" w:rsidRDefault="00624AB0" w:rsidP="00B56F01">
      <w:pPr>
        <w:jc w:val="both"/>
      </w:pPr>
      <w:r>
        <w:t xml:space="preserve">P1 </w:t>
      </w:r>
      <w:proofErr w:type="spellStart"/>
      <w:r>
        <w:t>lässt</w:t>
      </w:r>
      <w:proofErr w:type="spellEnd"/>
      <w:r>
        <w:t xml:space="preserve"> </w:t>
      </w:r>
      <w:proofErr w:type="spellStart"/>
      <w:r>
        <w:t>sich</w:t>
      </w:r>
      <w:proofErr w:type="spellEnd"/>
      <w:r>
        <w:t xml:space="preserve"> nun </w:t>
      </w:r>
      <w:proofErr w:type="spellStart"/>
      <w:r>
        <w:t>mit</w:t>
      </w:r>
      <w:proofErr w:type="spellEnd"/>
      <w:r>
        <w:t xml:space="preserve"> </w:t>
      </w:r>
      <w:proofErr w:type="spellStart"/>
      <w:r>
        <w:t>Algorithmus</w:t>
      </w:r>
      <w:proofErr w:type="spellEnd"/>
      <w:r>
        <w:t xml:space="preserve"> A </w:t>
      </w:r>
      <w:proofErr w:type="spellStart"/>
      <w:r>
        <w:t>lösen</w:t>
      </w:r>
      <w:proofErr w:type="spellEnd"/>
      <w:r>
        <w:t xml:space="preserve">. </w:t>
      </w:r>
      <w:proofErr w:type="spellStart"/>
      <w:r>
        <w:t>Algorithmus</w:t>
      </w:r>
      <w:proofErr w:type="spellEnd"/>
      <w:r>
        <w:t xml:space="preserve"> A </w:t>
      </w:r>
      <w:proofErr w:type="spellStart"/>
      <w:r>
        <w:t>prüft</w:t>
      </w:r>
      <w:proofErr w:type="spellEnd"/>
      <w:r>
        <w:t xml:space="preserve"> </w:t>
      </w:r>
      <w:proofErr w:type="spellStart"/>
      <w:r>
        <w:t>ein</w:t>
      </w:r>
      <w:proofErr w:type="spellEnd"/>
      <w:r>
        <w:t xml:space="preserve"> </w:t>
      </w:r>
      <w:proofErr w:type="spellStart"/>
      <w:r>
        <w:t>entsprechendes</w:t>
      </w:r>
      <w:proofErr w:type="spellEnd"/>
      <w:r>
        <w:t xml:space="preserve"> </w:t>
      </w:r>
      <w:proofErr w:type="spellStart"/>
      <w:r>
        <w:t>Intervall</w:t>
      </w:r>
      <w:proofErr w:type="spellEnd"/>
      <w:r>
        <w:t xml:space="preserve"> p nun </w:t>
      </w:r>
      <w:proofErr w:type="spellStart"/>
      <w:r>
        <w:t>für</w:t>
      </w:r>
      <w:proofErr w:type="spellEnd"/>
      <w:r>
        <w:t xml:space="preserve"> P1. Der </w:t>
      </w:r>
      <w:proofErr w:type="spellStart"/>
      <w:r>
        <w:t>Algorithmus</w:t>
      </w:r>
      <w:proofErr w:type="spellEnd"/>
      <w:r>
        <w:t xml:space="preserve"> A </w:t>
      </w:r>
      <w:proofErr w:type="spellStart"/>
      <w:r>
        <w:t>baut</w:t>
      </w:r>
      <w:proofErr w:type="spellEnd"/>
      <w:r>
        <w:t xml:space="preserve"> </w:t>
      </w:r>
      <w:proofErr w:type="spellStart"/>
      <w:r>
        <w:t>dazu</w:t>
      </w:r>
      <w:proofErr w:type="spellEnd"/>
      <w:r>
        <w:t xml:space="preserve"> </w:t>
      </w:r>
      <w:proofErr w:type="spellStart"/>
      <w:r>
        <w:t>einen</w:t>
      </w:r>
      <w:proofErr w:type="spellEnd"/>
      <w:r>
        <w:t xml:space="preserve"> Baum au</w:t>
      </w:r>
      <w:r w:rsidR="00A17595">
        <w:t>f</w:t>
      </w:r>
      <w:r>
        <w:t xml:space="preserve">, in </w:t>
      </w:r>
      <w:proofErr w:type="spellStart"/>
      <w:r>
        <w:t>welchem</w:t>
      </w:r>
      <w:proofErr w:type="spellEnd"/>
      <w:r>
        <w:t xml:space="preserve"> das </w:t>
      </w:r>
      <w:proofErr w:type="spellStart"/>
      <w:r>
        <w:t>Intervall</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erneut</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Für</w:t>
      </w:r>
      <w:proofErr w:type="spellEnd"/>
      <w:r>
        <w:t xml:space="preserve"> </w:t>
      </w:r>
      <w:proofErr w:type="spellStart"/>
      <w:r>
        <w:t>jedes</w:t>
      </w:r>
      <w:proofErr w:type="spellEnd"/>
      <w:r>
        <w:t xml:space="preserve"> </w:t>
      </w:r>
      <w:proofErr w:type="spellStart"/>
      <w:r>
        <w:t>Intervall</w:t>
      </w:r>
      <w:proofErr w:type="spellEnd"/>
      <w:r>
        <w:t xml:space="preserve"> </w:t>
      </w:r>
      <w:proofErr w:type="spellStart"/>
      <w:r>
        <w:t>werden</w:t>
      </w:r>
      <w:proofErr w:type="spellEnd"/>
      <w:r>
        <w:t xml:space="preserve"> </w:t>
      </w:r>
      <w:proofErr w:type="spellStart"/>
      <w:r>
        <w:t>alle</w:t>
      </w:r>
      <w:proofErr w:type="spellEnd"/>
      <w:r>
        <w:t xml:space="preserve"> Simple Bounds von P1 </w:t>
      </w:r>
      <w:proofErr w:type="spellStart"/>
      <w:r>
        <w:t>geprüft</w:t>
      </w:r>
      <w:proofErr w:type="spellEnd"/>
      <w:r>
        <w:t xml:space="preserve">. </w:t>
      </w:r>
      <w:proofErr w:type="spellStart"/>
      <w:r>
        <w:t>Dabei</w:t>
      </w:r>
      <w:proofErr w:type="spellEnd"/>
      <w:r>
        <w:t xml:space="preserve"> </w:t>
      </w:r>
      <w:proofErr w:type="spellStart"/>
      <w:r>
        <w:t>werden</w:t>
      </w:r>
      <w:proofErr w:type="spellEnd"/>
      <w:r>
        <w:t xml:space="preserve"> </w:t>
      </w:r>
      <w:proofErr w:type="spellStart"/>
      <w:r>
        <w:t>weniger</w:t>
      </w:r>
      <w:proofErr w:type="spellEnd"/>
      <w:r>
        <w:t xml:space="preserve"> proportional </w:t>
      </w:r>
      <w:proofErr w:type="spellStart"/>
      <w:r>
        <w:t>zu</w:t>
      </w:r>
      <w:proofErr w:type="spellEnd"/>
      <w:r>
        <w:t xml:space="preserve"> log(#p) </w:t>
      </w:r>
      <w:proofErr w:type="spellStart"/>
      <w:r>
        <w:t>viele</w:t>
      </w:r>
      <w:proofErr w:type="spellEnd"/>
      <w:r>
        <w:t xml:space="preserve"> </w:t>
      </w:r>
      <w:proofErr w:type="spellStart"/>
      <w:r>
        <w:t>Halbierungen</w:t>
      </w:r>
      <w:proofErr w:type="spellEnd"/>
      <w:r>
        <w:t xml:space="preserve"> des </w:t>
      </w:r>
      <w:proofErr w:type="spellStart"/>
      <w:r>
        <w:t>Intervalls</w:t>
      </w:r>
      <w:proofErr w:type="spellEnd"/>
      <w:r>
        <w:t xml:space="preserve"> </w:t>
      </w:r>
      <w:proofErr w:type="spellStart"/>
      <w:r>
        <w:t>vorgenommen</w:t>
      </w:r>
      <w:proofErr w:type="spellEnd"/>
      <w:r>
        <w:t xml:space="preserve">, </w:t>
      </w:r>
      <w:proofErr w:type="spellStart"/>
      <w:r>
        <w:t>sodass</w:t>
      </w:r>
      <w:proofErr w:type="spellEnd"/>
      <w:r>
        <w:t xml:space="preserve"> die </w:t>
      </w:r>
      <w:proofErr w:type="spellStart"/>
      <w:r>
        <w:t>Anzahl</w:t>
      </w:r>
      <w:proofErr w:type="spellEnd"/>
      <w:r>
        <w:t xml:space="preserve"> an </w:t>
      </w:r>
      <w:proofErr w:type="spellStart"/>
      <w:r>
        <w:t>Aufteilungen</w:t>
      </w:r>
      <w:proofErr w:type="spellEnd"/>
      <w:r>
        <w:t xml:space="preserve"> in der </w:t>
      </w:r>
      <w:proofErr w:type="spellStart"/>
      <w:r>
        <w:t>Aufwandsklasse</w:t>
      </w:r>
      <w:proofErr w:type="spellEnd"/>
      <w:r>
        <w:t xml:space="preserve"> O(log(n)) </w:t>
      </w:r>
      <w:proofErr w:type="spellStart"/>
      <w:r>
        <w:t>liegt</w:t>
      </w:r>
      <w:proofErr w:type="spellEnd"/>
      <w:r>
        <w:t xml:space="preserve">. Es muss </w:t>
      </w:r>
      <w:proofErr w:type="spellStart"/>
      <w:r>
        <w:t>weiterhin</w:t>
      </w:r>
      <w:proofErr w:type="spellEnd"/>
      <w:r>
        <w:t xml:space="preserve"> </w:t>
      </w:r>
      <w:proofErr w:type="spellStart"/>
      <w:r>
        <w:t>im</w:t>
      </w:r>
      <w:proofErr w:type="spellEnd"/>
      <w:r>
        <w:t xml:space="preserve"> Worst Case </w:t>
      </w:r>
      <w:proofErr w:type="spellStart"/>
      <w:r>
        <w:t>jeder</w:t>
      </w:r>
      <w:proofErr w:type="spellEnd"/>
      <w:r>
        <w:t xml:space="preserve"> Wert </w:t>
      </w:r>
      <w:proofErr w:type="spellStart"/>
      <w:r>
        <w:t>geprüft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in O(</w:t>
      </w:r>
      <w:proofErr w:type="spellStart"/>
      <w:r>
        <w:t>nlog</w:t>
      </w:r>
      <w:proofErr w:type="spellEnd"/>
      <w:r>
        <w:t xml:space="preserve">(n)) </w:t>
      </w:r>
      <w:proofErr w:type="spellStart"/>
      <w:r>
        <w:t>liegt</w:t>
      </w:r>
      <w:proofErr w:type="spellEnd"/>
      <w:r>
        <w:t xml:space="preserve">. Dies muss </w:t>
      </w:r>
      <w:proofErr w:type="spellStart"/>
      <w:r>
        <w:t>für</w:t>
      </w:r>
      <w:proofErr w:type="spellEnd"/>
      <w:r>
        <w:t xml:space="preserve"> </w:t>
      </w:r>
      <w:proofErr w:type="spellStart"/>
      <w:r>
        <w:t>jeden</w:t>
      </w:r>
      <w:proofErr w:type="spellEnd"/>
      <w:r>
        <w:t xml:space="preserve"> Simple Bound </w:t>
      </w:r>
      <w:proofErr w:type="spellStart"/>
      <w:r>
        <w:t>durchgeführt</w:t>
      </w:r>
      <w:proofErr w:type="spellEnd"/>
      <w:r>
        <w:t xml:space="preserve"> </w:t>
      </w:r>
      <w:proofErr w:type="spellStart"/>
      <w:r>
        <w:t>werden</w:t>
      </w:r>
      <w:proofErr w:type="spellEnd"/>
      <w:r>
        <w:t xml:space="preserve">, </w:t>
      </w:r>
      <w:proofErr w:type="spellStart"/>
      <w:r>
        <w:t>sodass</w:t>
      </w:r>
      <w:proofErr w:type="spellEnd"/>
      <w:r>
        <w:t xml:space="preserve"> der </w:t>
      </w:r>
      <w:proofErr w:type="spellStart"/>
      <w:r>
        <w:t>Aufwand</w:t>
      </w:r>
      <w:proofErr w:type="spellEnd"/>
      <w:r>
        <w:t xml:space="preserve"> </w:t>
      </w:r>
      <w:proofErr w:type="spellStart"/>
      <w:r>
        <w:t>im</w:t>
      </w:r>
      <w:proofErr w:type="spellEnd"/>
      <w:r>
        <w:t xml:space="preserve"> Worst Case in O(n²log(n)) </w:t>
      </w:r>
      <w:proofErr w:type="spellStart"/>
      <w:r>
        <w:t>liegt</w:t>
      </w:r>
      <w:proofErr w:type="spellEnd"/>
      <w:r>
        <w:t>.</w:t>
      </w:r>
    </w:p>
    <w:p w14:paraId="2EA68073" w14:textId="77777777" w:rsidR="00624AB0" w:rsidRDefault="00624AB0" w:rsidP="00B56F01">
      <w:pPr>
        <w:jc w:val="both"/>
      </w:pPr>
      <w:proofErr w:type="spellStart"/>
      <w:r>
        <w:t>Damit</w:t>
      </w:r>
      <w:proofErr w:type="spellEnd"/>
      <w:r>
        <w:t xml:space="preserve"> </w:t>
      </w:r>
      <w:proofErr w:type="spellStart"/>
      <w:r>
        <w:t>liegt</w:t>
      </w:r>
      <w:proofErr w:type="spellEnd"/>
      <w:r>
        <w:t xml:space="preserve"> dieses Problem in NP und CS </w:t>
      </w:r>
      <w:proofErr w:type="spellStart"/>
      <w:r>
        <w:t>ist</w:t>
      </w:r>
      <w:proofErr w:type="spellEnd"/>
      <w:r>
        <w:t xml:space="preserve"> NP-</w:t>
      </w:r>
      <w:proofErr w:type="spellStart"/>
      <w:r>
        <w:t>schwer</w:t>
      </w:r>
      <w:proofErr w:type="spellEnd"/>
      <w:r>
        <w:t>.</w:t>
      </w:r>
    </w:p>
    <w:p w14:paraId="449A8B6D" w14:textId="20A93508" w:rsidR="00624AB0" w:rsidRDefault="00624AB0" w:rsidP="00B56F01">
      <w:pPr>
        <w:jc w:val="both"/>
      </w:pPr>
      <w:proofErr w:type="spellStart"/>
      <w:r>
        <w:t>Damit</w:t>
      </w:r>
      <w:proofErr w:type="spellEnd"/>
      <w:r>
        <w:t xml:space="preserve"> </w:t>
      </w:r>
      <w:proofErr w:type="spellStart"/>
      <w:r>
        <w:t>ist</w:t>
      </w:r>
      <w:proofErr w:type="spellEnd"/>
      <w:r>
        <w:t xml:space="preserve"> </w:t>
      </w:r>
      <w:proofErr w:type="spellStart"/>
      <w:r>
        <w:t>gezeigt</w:t>
      </w:r>
      <w:proofErr w:type="spellEnd"/>
      <w:r>
        <w:t xml:space="preserve">, </w:t>
      </w:r>
      <w:proofErr w:type="spellStart"/>
      <w:r>
        <w:t>dass</w:t>
      </w:r>
      <w:proofErr w:type="spellEnd"/>
      <w:r>
        <w:t xml:space="preserve"> CS </w:t>
      </w:r>
      <w:proofErr w:type="spellStart"/>
      <w:r>
        <w:t>sowohl</w:t>
      </w:r>
      <w:proofErr w:type="spellEnd"/>
      <w:r>
        <w:t xml:space="preserve"> in NP </w:t>
      </w:r>
      <w:proofErr w:type="spellStart"/>
      <w:r>
        <w:t>als</w:t>
      </w:r>
      <w:proofErr w:type="spellEnd"/>
      <w:r>
        <w:t xml:space="preserve"> </w:t>
      </w:r>
      <w:proofErr w:type="spellStart"/>
      <w:r>
        <w:t>auch</w:t>
      </w:r>
      <w:proofErr w:type="spellEnd"/>
      <w:r>
        <w:t xml:space="preserve"> in NP-</w:t>
      </w:r>
      <w:proofErr w:type="spellStart"/>
      <w:r>
        <w:t>schwer</w:t>
      </w:r>
      <w:proofErr w:type="spellEnd"/>
      <w:r>
        <w:t xml:space="preserve"> </w:t>
      </w:r>
      <w:proofErr w:type="spellStart"/>
      <w:r>
        <w:t>liegt</w:t>
      </w:r>
      <w:proofErr w:type="spellEnd"/>
      <w:r>
        <w:t xml:space="preserve"> und </w:t>
      </w:r>
      <w:proofErr w:type="spellStart"/>
      <w:r>
        <w:t>damit</w:t>
      </w:r>
      <w:proofErr w:type="spellEnd"/>
      <w:r>
        <w:t xml:space="preserve"> NP-</w:t>
      </w:r>
      <w:proofErr w:type="spellStart"/>
      <w:r>
        <w:t>vollständig</w:t>
      </w:r>
      <w:proofErr w:type="spellEnd"/>
      <w:r>
        <w:t xml:space="preserve"> </w:t>
      </w:r>
      <w:proofErr w:type="spellStart"/>
      <w:r>
        <w:t>ist</w:t>
      </w:r>
      <w:proofErr w:type="spellEnd"/>
      <w:r>
        <w:t>.</w:t>
      </w:r>
    </w:p>
    <w:p w14:paraId="77E3B1A8" w14:textId="77777777" w:rsidR="00624AB0" w:rsidRDefault="00624AB0" w:rsidP="00B56F01">
      <w:pPr>
        <w:jc w:val="both"/>
      </w:pPr>
    </w:p>
    <w:p w14:paraId="6AC4FC2F" w14:textId="18DD1A92" w:rsidR="00624AB0" w:rsidRDefault="00624AB0" w:rsidP="00B56F01">
      <w:pPr>
        <w:jc w:val="both"/>
      </w:pPr>
      <w:r>
        <w:t>1d)</w:t>
      </w:r>
      <w:r w:rsidR="000C6401">
        <w:t xml:space="preserve"> </w:t>
      </w:r>
      <w:proofErr w:type="spellStart"/>
      <w:r>
        <w:t>i</w:t>
      </w:r>
      <w:proofErr w:type="spellEnd"/>
      <w:r>
        <w:t xml:space="preserve">) </w:t>
      </w:r>
      <w:proofErr w:type="spellStart"/>
      <w:r>
        <w:t>Funktioniert</w:t>
      </w:r>
      <w:proofErr w:type="spellEnd"/>
      <w:r>
        <w:t xml:space="preserve"> </w:t>
      </w:r>
      <w:proofErr w:type="spellStart"/>
      <w:r>
        <w:t>Algorithmus</w:t>
      </w:r>
      <w:proofErr w:type="spellEnd"/>
      <w:r>
        <w:t xml:space="preserve"> A </w:t>
      </w:r>
      <w:proofErr w:type="spellStart"/>
      <w:r>
        <w:t>korrekt</w:t>
      </w:r>
      <w:proofErr w:type="spellEnd"/>
      <w:r>
        <w:t xml:space="preserve"> auf dem neu </w:t>
      </w:r>
      <w:proofErr w:type="spellStart"/>
      <w:r>
        <w:t>definierten</w:t>
      </w:r>
      <w:proofErr w:type="spellEnd"/>
      <w:r>
        <w:t xml:space="preserve"> P, </w:t>
      </w:r>
      <w:proofErr w:type="spellStart"/>
      <w:r>
        <w:t>bzw</w:t>
      </w:r>
      <w:proofErr w:type="spellEnd"/>
      <w:r>
        <w:t xml:space="preserve">. </w:t>
      </w:r>
      <w:proofErr w:type="spellStart"/>
      <w:r>
        <w:t>ist</w:t>
      </w:r>
      <w:proofErr w:type="spellEnd"/>
      <w:r>
        <w:t xml:space="preserve"> das </w:t>
      </w:r>
      <w:proofErr w:type="spellStart"/>
      <w:r>
        <w:t>Ergebnis</w:t>
      </w:r>
      <w:proofErr w:type="spellEnd"/>
      <w:r>
        <w:t xml:space="preserve"> </w:t>
      </w:r>
      <w:proofErr w:type="spellStart"/>
      <w:r>
        <w:t>korrekt</w:t>
      </w:r>
      <w:proofErr w:type="spellEnd"/>
      <w:r>
        <w:t>?</w:t>
      </w:r>
    </w:p>
    <w:p w14:paraId="220B7C74" w14:textId="77777777" w:rsidR="00624AB0" w:rsidRDefault="00624AB0" w:rsidP="00B56F01">
      <w:pPr>
        <w:jc w:val="both"/>
      </w:pPr>
      <w:r>
        <w:t xml:space="preserve">Der </w:t>
      </w:r>
      <w:proofErr w:type="spellStart"/>
      <w:r>
        <w:t>Algorithmus</w:t>
      </w:r>
      <w:proofErr w:type="spellEnd"/>
      <w:r>
        <w:t xml:space="preserve"> A </w:t>
      </w:r>
      <w:proofErr w:type="spellStart"/>
      <w:r>
        <w:t>funktioniert</w:t>
      </w:r>
      <w:proofErr w:type="spellEnd"/>
      <w:r>
        <w:t xml:space="preserve"> </w:t>
      </w:r>
      <w:proofErr w:type="spellStart"/>
      <w:r>
        <w:t>korrekt</w:t>
      </w:r>
      <w:proofErr w:type="spellEnd"/>
      <w:r>
        <w:t xml:space="preserve"> auf P. Die </w:t>
      </w:r>
      <w:proofErr w:type="spellStart"/>
      <w:r>
        <w:t>Funktionsweise</w:t>
      </w:r>
      <w:proofErr w:type="spellEnd"/>
      <w:r>
        <w:t xml:space="preserve"> des </w:t>
      </w:r>
      <w:proofErr w:type="spellStart"/>
      <w:r>
        <w:t>Algorithmus</w:t>
      </w:r>
      <w:proofErr w:type="spellEnd"/>
      <w:r>
        <w:t xml:space="preserve"> </w:t>
      </w:r>
      <w:proofErr w:type="spellStart"/>
      <w:r>
        <w:t>ist</w:t>
      </w:r>
      <w:proofErr w:type="spellEnd"/>
      <w:r>
        <w:t xml:space="preserve"> </w:t>
      </w:r>
      <w:proofErr w:type="spellStart"/>
      <w:r>
        <w:t>weiterhin</w:t>
      </w:r>
      <w:proofErr w:type="spellEnd"/>
      <w:r>
        <w:t xml:space="preserve">, </w:t>
      </w:r>
      <w:proofErr w:type="spellStart"/>
      <w:r>
        <w:t>dass</w:t>
      </w:r>
      <w:proofErr w:type="spellEnd"/>
      <w:r>
        <w:t xml:space="preserve"> die </w:t>
      </w:r>
      <w:proofErr w:type="spellStart"/>
      <w:r>
        <w:t>Intervallgrenzen</w:t>
      </w:r>
      <w:proofErr w:type="spellEnd"/>
      <w:r>
        <w:t xml:space="preserve"> p auf true, false </w:t>
      </w:r>
      <w:proofErr w:type="spellStart"/>
      <w:r>
        <w:t>oder</w:t>
      </w:r>
      <w:proofErr w:type="spellEnd"/>
      <w:r>
        <w:t xml:space="preserve"> inconclusive </w:t>
      </w:r>
      <w:proofErr w:type="spellStart"/>
      <w:r>
        <w:t>geprüft</w:t>
      </w:r>
      <w:proofErr w:type="spellEnd"/>
      <w:r>
        <w:t xml:space="preserve"> </w:t>
      </w:r>
      <w:proofErr w:type="spellStart"/>
      <w:r>
        <w:t>werden</w:t>
      </w:r>
      <w:proofErr w:type="spellEnd"/>
      <w:r>
        <w:t xml:space="preserve">. Da </w:t>
      </w:r>
      <w:proofErr w:type="spellStart"/>
      <w:r>
        <w:t>hierbei</w:t>
      </w:r>
      <w:proofErr w:type="spellEnd"/>
      <w:r>
        <w:t xml:space="preserve"> </w:t>
      </w:r>
      <w:proofErr w:type="spellStart"/>
      <w:r>
        <w:t>nicht</w:t>
      </w:r>
      <w:proofErr w:type="spellEnd"/>
      <w:r>
        <w:t xml:space="preserve"> </w:t>
      </w:r>
      <w:proofErr w:type="spellStart"/>
      <w:r>
        <w:t>jeder</w:t>
      </w:r>
      <w:proofErr w:type="spellEnd"/>
      <w:r>
        <w:t xml:space="preserve"> </w:t>
      </w:r>
      <w:proofErr w:type="spellStart"/>
      <w:r>
        <w:t>einzelne</w:t>
      </w:r>
      <w:proofErr w:type="spellEnd"/>
      <w:r>
        <w:t xml:space="preserve"> Wert </w:t>
      </w:r>
      <w:proofErr w:type="spellStart"/>
      <w:r>
        <w:t>im</w:t>
      </w:r>
      <w:proofErr w:type="spellEnd"/>
      <w:r>
        <w:t xml:space="preserve"> </w:t>
      </w:r>
      <w:proofErr w:type="spellStart"/>
      <w:r>
        <w:t>Intervall</w:t>
      </w:r>
      <w:proofErr w:type="spellEnd"/>
      <w:r>
        <w:t xml:space="preserve"> </w:t>
      </w:r>
      <w:proofErr w:type="spellStart"/>
      <w:r>
        <w:t>geprüft</w:t>
      </w:r>
      <w:proofErr w:type="spellEnd"/>
      <w:r>
        <w:t xml:space="preserve"> </w:t>
      </w:r>
      <w:proofErr w:type="spellStart"/>
      <w:r>
        <w:t>wird</w:t>
      </w:r>
      <w:proofErr w:type="spellEnd"/>
      <w:r>
        <w:t xml:space="preserve">, </w:t>
      </w:r>
      <w:proofErr w:type="spellStart"/>
      <w:r>
        <w:t>ist</w:t>
      </w:r>
      <w:proofErr w:type="spellEnd"/>
      <w:r>
        <w:t xml:space="preserve"> der </w:t>
      </w:r>
      <w:proofErr w:type="spellStart"/>
      <w:r>
        <w:t>Umstand</w:t>
      </w:r>
      <w:proofErr w:type="spellEnd"/>
      <w:r>
        <w:t xml:space="preserve">, </w:t>
      </w:r>
      <w:proofErr w:type="spellStart"/>
      <w:r>
        <w:t>dass</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unendlich</w:t>
      </w:r>
      <w:proofErr w:type="spellEnd"/>
      <w:r>
        <w:t xml:space="preserve"> </w:t>
      </w:r>
      <w:proofErr w:type="spellStart"/>
      <w:r>
        <w:t>viele</w:t>
      </w:r>
      <w:proofErr w:type="spellEnd"/>
      <w:r>
        <w:t xml:space="preserve"> </w:t>
      </w:r>
      <w:proofErr w:type="spellStart"/>
      <w:r>
        <w:t>Zahlen</w:t>
      </w:r>
      <w:proofErr w:type="spellEnd"/>
      <w:r>
        <w:t xml:space="preserve"> </w:t>
      </w:r>
      <w:proofErr w:type="spellStart"/>
      <w:r>
        <w:t>sind</w:t>
      </w:r>
      <w:proofErr w:type="spellEnd"/>
      <w:r>
        <w:t xml:space="preserve">, </w:t>
      </w:r>
      <w:proofErr w:type="spellStart"/>
      <w:r>
        <w:t>für</w:t>
      </w:r>
      <w:proofErr w:type="spellEnd"/>
      <w:r>
        <w:t xml:space="preserve"> die </w:t>
      </w:r>
      <w:proofErr w:type="spellStart"/>
      <w:r>
        <w:t>Prüfung</w:t>
      </w:r>
      <w:proofErr w:type="spellEnd"/>
      <w:r>
        <w:t xml:space="preserve"> des </w:t>
      </w:r>
      <w:proofErr w:type="spellStart"/>
      <w:r>
        <w:t>Intervalls</w:t>
      </w:r>
      <w:proofErr w:type="spellEnd"/>
      <w:r>
        <w:t xml:space="preserve"> </w:t>
      </w:r>
      <w:proofErr w:type="spellStart"/>
      <w:r>
        <w:t>nicht</w:t>
      </w:r>
      <w:proofErr w:type="spellEnd"/>
      <w:r>
        <w:t xml:space="preserve"> relevant. </w:t>
      </w:r>
      <w:proofErr w:type="spellStart"/>
      <w:r>
        <w:t>Unter</w:t>
      </w:r>
      <w:proofErr w:type="spellEnd"/>
      <w:r>
        <w:t xml:space="preserve"> der </w:t>
      </w:r>
      <w:proofErr w:type="spellStart"/>
      <w:r>
        <w:t>Voraussetzung</w:t>
      </w:r>
      <w:proofErr w:type="spellEnd"/>
      <w:r>
        <w:t xml:space="preserve">, </w:t>
      </w:r>
      <w:proofErr w:type="spellStart"/>
      <w:r>
        <w:t>dass</w:t>
      </w:r>
      <w:proofErr w:type="spellEnd"/>
      <w:r>
        <w:t xml:space="preserve"> der </w:t>
      </w:r>
      <w:proofErr w:type="spellStart"/>
      <w:r>
        <w:t>Algorithmus</w:t>
      </w:r>
      <w:proofErr w:type="spellEnd"/>
      <w:r>
        <w:t xml:space="preserve"> </w:t>
      </w:r>
      <w:proofErr w:type="spellStart"/>
      <w:r>
        <w:t>nicht</w:t>
      </w:r>
      <w:proofErr w:type="spellEnd"/>
      <w:r>
        <w:t xml:space="preserve"> auf </w:t>
      </w:r>
      <w:proofErr w:type="spellStart"/>
      <w:r>
        <w:t>einem</w:t>
      </w:r>
      <w:proofErr w:type="spellEnd"/>
      <w:r>
        <w:t xml:space="preserve"> </w:t>
      </w:r>
      <w:proofErr w:type="spellStart"/>
      <w:r>
        <w:t>ressourcenlimiterten</w:t>
      </w:r>
      <w:proofErr w:type="spellEnd"/>
      <w:r>
        <w:t xml:space="preserve"> </w:t>
      </w:r>
      <w:proofErr w:type="spellStart"/>
      <w:r>
        <w:t>Endgerät</w:t>
      </w:r>
      <w:proofErr w:type="spellEnd"/>
      <w:r>
        <w:t xml:space="preserve"> </w:t>
      </w:r>
      <w:proofErr w:type="spellStart"/>
      <w:r>
        <w:t>ausgeführt</w:t>
      </w:r>
      <w:proofErr w:type="spellEnd"/>
      <w:r>
        <w:t xml:space="preserve"> </w:t>
      </w:r>
      <w:proofErr w:type="spellStart"/>
      <w:r>
        <w:t>wird</w:t>
      </w:r>
      <w:proofErr w:type="spellEnd"/>
      <w:r>
        <w:t xml:space="preserve">, </w:t>
      </w:r>
      <w:proofErr w:type="spellStart"/>
      <w:r>
        <w:t>kann</w:t>
      </w:r>
      <w:proofErr w:type="spellEnd"/>
      <w:r>
        <w:t xml:space="preserve"> der </w:t>
      </w:r>
      <w:proofErr w:type="spellStart"/>
      <w:r>
        <w:t>Algorithmus</w:t>
      </w:r>
      <w:proofErr w:type="spellEnd"/>
      <w:r>
        <w:t xml:space="preserve"> </w:t>
      </w:r>
      <w:proofErr w:type="spellStart"/>
      <w:r>
        <w:t>auch</w:t>
      </w:r>
      <w:proofErr w:type="spellEnd"/>
      <w:r>
        <w:t xml:space="preserve"> </w:t>
      </w:r>
      <w:proofErr w:type="spellStart"/>
      <w:r>
        <w:t>immer</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finden</w:t>
      </w:r>
      <w:proofErr w:type="spellEnd"/>
      <w:r>
        <w:t xml:space="preserve">, </w:t>
      </w:r>
      <w:proofErr w:type="spellStart"/>
      <w:r>
        <w:t>wenn</w:t>
      </w:r>
      <w:proofErr w:type="spellEnd"/>
      <w:r>
        <w:t xml:space="preserve"> </w:t>
      </w:r>
      <w:proofErr w:type="spellStart"/>
      <w:r>
        <w:t>er</w:t>
      </w:r>
      <w:proofErr w:type="spellEnd"/>
      <w:r>
        <w:t xml:space="preserve"> </w:t>
      </w:r>
      <w:proofErr w:type="spellStart"/>
      <w:r>
        <w:t>unendlich</w:t>
      </w:r>
      <w:proofErr w:type="spellEnd"/>
      <w:r>
        <w:t xml:space="preserve"> </w:t>
      </w:r>
      <w:proofErr w:type="spellStart"/>
      <w:r>
        <w:t>lange</w:t>
      </w:r>
      <w:proofErr w:type="spellEnd"/>
      <w:r>
        <w:t xml:space="preserve"> </w:t>
      </w:r>
      <w:proofErr w:type="spellStart"/>
      <w:r>
        <w:t>läuft</w:t>
      </w:r>
      <w:proofErr w:type="spellEnd"/>
      <w:r>
        <w:t xml:space="preserve">. </w:t>
      </w:r>
      <w:proofErr w:type="spellStart"/>
      <w:r>
        <w:t>Wenn</w:t>
      </w:r>
      <w:proofErr w:type="spellEnd"/>
      <w:r>
        <w:t xml:space="preserve"> der </w:t>
      </w:r>
      <w:proofErr w:type="spellStart"/>
      <w:r>
        <w:t>Algorithmus</w:t>
      </w:r>
      <w:proofErr w:type="spellEnd"/>
      <w:r>
        <w:t xml:space="preserve"> </w:t>
      </w:r>
      <w:proofErr w:type="spellStart"/>
      <w:r>
        <w:t>ein</w:t>
      </w:r>
      <w:proofErr w:type="spellEnd"/>
      <w:r>
        <w:t xml:space="preserve"> </w:t>
      </w:r>
      <w:proofErr w:type="spellStart"/>
      <w:r>
        <w:t>Ergebnis</w:t>
      </w:r>
      <w:proofErr w:type="spellEnd"/>
      <w:r>
        <w:t xml:space="preserve"> </w:t>
      </w:r>
      <w:proofErr w:type="spellStart"/>
      <w:r>
        <w:t>findet</w:t>
      </w:r>
      <w:proofErr w:type="spellEnd"/>
      <w:r>
        <w:t xml:space="preserve">, </w:t>
      </w:r>
      <w:proofErr w:type="spellStart"/>
      <w:r>
        <w:t>ist</w:t>
      </w:r>
      <w:proofErr w:type="spellEnd"/>
      <w:r>
        <w:t xml:space="preserve"> dieses </w:t>
      </w:r>
      <w:proofErr w:type="spellStart"/>
      <w:r>
        <w:t>korrekt</w:t>
      </w:r>
      <w:proofErr w:type="spellEnd"/>
      <w:r>
        <w:t xml:space="preserve">, da </w:t>
      </w:r>
      <w:proofErr w:type="spellStart"/>
      <w:r>
        <w:t>wie</w:t>
      </w:r>
      <w:proofErr w:type="spellEnd"/>
      <w:r>
        <w:t xml:space="preserve"> </w:t>
      </w:r>
      <w:proofErr w:type="spellStart"/>
      <w:r>
        <w:t>bereits</w:t>
      </w:r>
      <w:proofErr w:type="spellEnd"/>
      <w:r>
        <w:t xml:space="preserve"> </w:t>
      </w:r>
      <w:proofErr w:type="spellStart"/>
      <w:r>
        <w:t>erwähnt</w:t>
      </w:r>
      <w:proofErr w:type="spellEnd"/>
      <w:r>
        <w:t xml:space="preserve"> </w:t>
      </w:r>
      <w:proofErr w:type="spellStart"/>
      <w:r>
        <w:t>lediglich</w:t>
      </w:r>
      <w:proofErr w:type="spellEnd"/>
      <w:r>
        <w:t xml:space="preserve"> die </w:t>
      </w:r>
      <w:proofErr w:type="spellStart"/>
      <w:r>
        <w:t>Intervallgrenzen</w:t>
      </w:r>
      <w:proofErr w:type="spellEnd"/>
      <w:r>
        <w:t xml:space="preserve"> </w:t>
      </w:r>
      <w:proofErr w:type="spellStart"/>
      <w:r>
        <w:t>geprüft</w:t>
      </w:r>
      <w:proofErr w:type="spellEnd"/>
      <w:r>
        <w:t xml:space="preserve"> </w:t>
      </w:r>
      <w:proofErr w:type="spellStart"/>
      <w:r>
        <w:t>werden</w:t>
      </w:r>
      <w:proofErr w:type="spellEnd"/>
      <w:r>
        <w:t>.</w:t>
      </w:r>
    </w:p>
    <w:p w14:paraId="2DB23ED7" w14:textId="77777777" w:rsidR="00624AB0" w:rsidRDefault="00624AB0" w:rsidP="00B56F01">
      <w:pPr>
        <w:jc w:val="both"/>
      </w:pPr>
    </w:p>
    <w:p w14:paraId="2A2189A3" w14:textId="111CD2A3" w:rsidR="00624AB0" w:rsidRDefault="000C6401" w:rsidP="00B56F01">
      <w:pPr>
        <w:jc w:val="both"/>
      </w:pPr>
      <w:r>
        <w:t xml:space="preserve">1d) </w:t>
      </w:r>
      <w:r w:rsidR="00624AB0">
        <w:t xml:space="preserve">ii) a) </w:t>
      </w:r>
      <w:proofErr w:type="spellStart"/>
      <w:r w:rsidR="00624AB0">
        <w:t>Terminiert</w:t>
      </w:r>
      <w:proofErr w:type="spellEnd"/>
      <w:r w:rsidR="00624AB0">
        <w:t xml:space="preserve"> der </w:t>
      </w:r>
      <w:proofErr w:type="spellStart"/>
      <w:r w:rsidR="00624AB0">
        <w:t>Algorithmus</w:t>
      </w:r>
      <w:proofErr w:type="spellEnd"/>
      <w:r w:rsidR="00624AB0">
        <w:t xml:space="preserve"> A auf P?</w:t>
      </w:r>
    </w:p>
    <w:p w14:paraId="63A9E949" w14:textId="2546B358" w:rsidR="00624AB0" w:rsidRDefault="00624AB0" w:rsidP="00B56F01">
      <w:pPr>
        <w:jc w:val="both"/>
      </w:pPr>
      <w:r>
        <w:t xml:space="preserve">Der </w:t>
      </w:r>
      <w:proofErr w:type="spellStart"/>
      <w:r>
        <w:t>Algorithmus</w:t>
      </w:r>
      <w:proofErr w:type="spellEnd"/>
      <w:r>
        <w:t xml:space="preserve"> A </w:t>
      </w:r>
      <w:proofErr w:type="spellStart"/>
      <w:r>
        <w:t>terminiert</w:t>
      </w:r>
      <w:proofErr w:type="spellEnd"/>
      <w:r>
        <w:t xml:space="preserve"> </w:t>
      </w:r>
      <w:proofErr w:type="spellStart"/>
      <w:r>
        <w:t>nicht</w:t>
      </w:r>
      <w:proofErr w:type="spellEnd"/>
      <w:r>
        <w:t xml:space="preserve"> </w:t>
      </w:r>
      <w:proofErr w:type="spellStart"/>
      <w:r>
        <w:t>zwingend</w:t>
      </w:r>
      <w:proofErr w:type="spellEnd"/>
      <w:r>
        <w:t xml:space="preserve"> auf P. </w:t>
      </w:r>
      <w:proofErr w:type="spellStart"/>
      <w:r>
        <w:t>Angenommen</w:t>
      </w:r>
      <w:proofErr w:type="spellEnd"/>
      <w:r>
        <w:t xml:space="preserve"> </w:t>
      </w:r>
      <w:r w:rsidR="00A17595">
        <w:t>es</w:t>
      </w:r>
      <w:r>
        <w:t xml:space="preserve"> </w:t>
      </w:r>
      <w:proofErr w:type="spellStart"/>
      <w:r>
        <w:t>gibt</w:t>
      </w:r>
      <w:proofErr w:type="spellEnd"/>
      <w:r>
        <w:t xml:space="preserve"> </w:t>
      </w:r>
      <w:proofErr w:type="spellStart"/>
      <w:r>
        <w:t>ein</w:t>
      </w:r>
      <w:proofErr w:type="spellEnd"/>
      <w:r>
        <w:t xml:space="preserve"> </w:t>
      </w:r>
      <w:proofErr w:type="spellStart"/>
      <w:r>
        <w:t>Intervall</w:t>
      </w:r>
      <w:proofErr w:type="spellEnd"/>
      <w:r>
        <w:t xml:space="preserve"> p, welches von A </w:t>
      </w:r>
      <w:proofErr w:type="spellStart"/>
      <w:r>
        <w:t>geprüft</w:t>
      </w:r>
      <w:proofErr w:type="spellEnd"/>
      <w:r>
        <w:t xml:space="preserve"> </w:t>
      </w:r>
      <w:proofErr w:type="spellStart"/>
      <w:r>
        <w:t>wird</w:t>
      </w:r>
      <w:proofErr w:type="spellEnd"/>
      <w:r>
        <w:t xml:space="preserve"> und dieses </w:t>
      </w:r>
      <w:proofErr w:type="spellStart"/>
      <w:r>
        <w:t>Intervall</w:t>
      </w:r>
      <w:proofErr w:type="spellEnd"/>
      <w:r>
        <w:t xml:space="preserve"> </w:t>
      </w:r>
      <w:proofErr w:type="spellStart"/>
      <w:r>
        <w:t>ist</w:t>
      </w:r>
      <w:proofErr w:type="spellEnd"/>
      <w:r>
        <w:t xml:space="preserve"> inconclusive. Dann </w:t>
      </w:r>
      <w:proofErr w:type="spellStart"/>
      <w:r>
        <w:t>gibt</w:t>
      </w:r>
      <w:proofErr w:type="spellEnd"/>
      <w:r>
        <w:t xml:space="preserve"> es </w:t>
      </w:r>
      <w:proofErr w:type="spellStart"/>
      <w:r>
        <w:t>mindestens</w:t>
      </w:r>
      <w:proofErr w:type="spellEnd"/>
      <w:r>
        <w:t xml:space="preserve"> </w:t>
      </w:r>
      <w:proofErr w:type="spellStart"/>
      <w:r>
        <w:t>einen</w:t>
      </w:r>
      <w:proofErr w:type="spellEnd"/>
      <w:r>
        <w:t xml:space="preserve"> Wert in p, </w:t>
      </w:r>
      <w:proofErr w:type="spellStart"/>
      <w:r>
        <w:t>für</w:t>
      </w:r>
      <w:proofErr w:type="spellEnd"/>
      <w:r>
        <w:t xml:space="preserve"> </w:t>
      </w:r>
      <w:proofErr w:type="spellStart"/>
      <w:r>
        <w:t>welchen</w:t>
      </w:r>
      <w:proofErr w:type="spellEnd"/>
      <w:r>
        <w:t xml:space="preserve"> P </w:t>
      </w:r>
      <w:proofErr w:type="spellStart"/>
      <w:r>
        <w:t>lösbar</w:t>
      </w:r>
      <w:proofErr w:type="spellEnd"/>
      <w:r>
        <w:t xml:space="preserve"> </w:t>
      </w:r>
      <w:proofErr w:type="spellStart"/>
      <w:r>
        <w:t>ist</w:t>
      </w:r>
      <w:proofErr w:type="spellEnd"/>
      <w:r>
        <w:t xml:space="preserve">. </w:t>
      </w:r>
      <w:proofErr w:type="spellStart"/>
      <w:r>
        <w:t>Wenn</w:t>
      </w:r>
      <w:proofErr w:type="spellEnd"/>
      <w:r>
        <w:t xml:space="preserve"> in </w:t>
      </w:r>
      <w:proofErr w:type="spellStart"/>
      <w:r>
        <w:t>diesem</w:t>
      </w:r>
      <w:proofErr w:type="spellEnd"/>
      <w:r>
        <w:t xml:space="preserve"> </w:t>
      </w:r>
      <w:proofErr w:type="spellStart"/>
      <w:r>
        <w:t>Intervall</w:t>
      </w:r>
      <w:proofErr w:type="spellEnd"/>
      <w:r>
        <w:t xml:space="preserve"> </w:t>
      </w:r>
      <w:proofErr w:type="spellStart"/>
      <w:r>
        <w:t>nur</w:t>
      </w:r>
      <w:proofErr w:type="spellEnd"/>
      <w:r>
        <w:t xml:space="preserve"> </w:t>
      </w:r>
      <w:proofErr w:type="spellStart"/>
      <w:r>
        <w:t>ein</w:t>
      </w:r>
      <w:proofErr w:type="spellEnd"/>
      <w:r>
        <w:t xml:space="preserve"> Wert </w:t>
      </w:r>
      <w:proofErr w:type="spellStart"/>
      <w:r>
        <w:t>existiert</w:t>
      </w:r>
      <w:proofErr w:type="spellEnd"/>
      <w:r>
        <w:t xml:space="preserve">, </w:t>
      </w:r>
      <w:proofErr w:type="spellStart"/>
      <w:r>
        <w:t>für</w:t>
      </w:r>
      <w:proofErr w:type="spellEnd"/>
      <w:r>
        <w:t xml:space="preserve"> den P </w:t>
      </w:r>
      <w:proofErr w:type="spellStart"/>
      <w:r>
        <w:t>lösbar</w:t>
      </w:r>
      <w:proofErr w:type="spellEnd"/>
      <w:r>
        <w:t xml:space="preserve"> </w:t>
      </w:r>
      <w:proofErr w:type="spellStart"/>
      <w:r>
        <w:t>ist</w:t>
      </w:r>
      <w:proofErr w:type="spellEnd"/>
      <w:r>
        <w:t xml:space="preserve">, </w:t>
      </w:r>
      <w:proofErr w:type="spellStart"/>
      <w:r>
        <w:t>dann</w:t>
      </w:r>
      <w:proofErr w:type="spellEnd"/>
      <w:r>
        <w:t xml:space="preserve"> </w:t>
      </w:r>
      <w:proofErr w:type="spellStart"/>
      <w:r>
        <w:t>müsste</w:t>
      </w:r>
      <w:proofErr w:type="spellEnd"/>
      <w:r>
        <w:t xml:space="preserve"> </w:t>
      </w:r>
      <w:proofErr w:type="spellStart"/>
      <w:r>
        <w:t>dieser</w:t>
      </w:r>
      <w:proofErr w:type="spellEnd"/>
      <w:r>
        <w:t xml:space="preserve"> </w:t>
      </w:r>
      <w:proofErr w:type="spellStart"/>
      <w:r>
        <w:t>exakt</w:t>
      </w:r>
      <w:proofErr w:type="spellEnd"/>
      <w:r>
        <w:t xml:space="preserve"> auf </w:t>
      </w:r>
      <w:proofErr w:type="spellStart"/>
      <w:r>
        <w:t>einer</w:t>
      </w:r>
      <w:proofErr w:type="spellEnd"/>
      <w:r>
        <w:t xml:space="preserve"> </w:t>
      </w:r>
      <w:proofErr w:type="spellStart"/>
      <w:r>
        <w:t>Intervallgrenze</w:t>
      </w:r>
      <w:proofErr w:type="spellEnd"/>
      <w:r>
        <w:t xml:space="preserve"> </w:t>
      </w:r>
      <w:proofErr w:type="spellStart"/>
      <w:r>
        <w:t>liegen</w:t>
      </w:r>
      <w:proofErr w:type="spellEnd"/>
      <w:r>
        <w:t xml:space="preserve">. Dies </w:t>
      </w:r>
      <w:proofErr w:type="spellStart"/>
      <w:r>
        <w:t>ist</w:t>
      </w:r>
      <w:proofErr w:type="spellEnd"/>
      <w:r>
        <w:t xml:space="preserve"> </w:t>
      </w:r>
      <w:proofErr w:type="spellStart"/>
      <w:r>
        <w:t>dadurch</w:t>
      </w:r>
      <w:proofErr w:type="spellEnd"/>
      <w:r>
        <w:t xml:space="preserve"> </w:t>
      </w:r>
      <w:proofErr w:type="spellStart"/>
      <w:r>
        <w:t>gegeben</w:t>
      </w:r>
      <w:proofErr w:type="spellEnd"/>
      <w:r>
        <w:t xml:space="preserve">, </w:t>
      </w:r>
      <w:proofErr w:type="spellStart"/>
      <w:r>
        <w:t>dass</w:t>
      </w:r>
      <w:proofErr w:type="spellEnd"/>
      <w:r>
        <w:t xml:space="preserve"> die Simple Bounds </w:t>
      </w:r>
      <w:proofErr w:type="spellStart"/>
      <w:r>
        <w:t>eine</w:t>
      </w:r>
      <w:proofErr w:type="spellEnd"/>
      <w:r>
        <w:t xml:space="preserve"> &gt; </w:t>
      </w:r>
      <w:proofErr w:type="spellStart"/>
      <w:r>
        <w:t>oder</w:t>
      </w:r>
      <w:proofErr w:type="spellEnd"/>
      <w:r>
        <w:t xml:space="preserve"> &gt;= Relation </w:t>
      </w:r>
      <w:proofErr w:type="spellStart"/>
      <w:r>
        <w:t>enthalten</w:t>
      </w:r>
      <w:proofErr w:type="spellEnd"/>
      <w:r>
        <w:t>.</w:t>
      </w:r>
    </w:p>
    <w:p w14:paraId="086782C5" w14:textId="53C91092" w:rsidR="00624AB0" w:rsidRDefault="00624AB0" w:rsidP="00B56F01">
      <w:pPr>
        <w:jc w:val="both"/>
      </w:pPr>
      <w:r>
        <w:t xml:space="preserve">In </w:t>
      </w:r>
      <w:proofErr w:type="spellStart"/>
      <w:r>
        <w:t>diesem</w:t>
      </w:r>
      <w:proofErr w:type="spellEnd"/>
      <w:r>
        <w:t xml:space="preserve"> </w:t>
      </w:r>
      <w:proofErr w:type="spellStart"/>
      <w:r>
        <w:t>Falle</w:t>
      </w:r>
      <w:proofErr w:type="spellEnd"/>
      <w:r>
        <w:t xml:space="preserve"> </w:t>
      </w:r>
      <w:proofErr w:type="spellStart"/>
      <w:r>
        <w:t>würde</w:t>
      </w:r>
      <w:proofErr w:type="spellEnd"/>
      <w:r>
        <w:t xml:space="preserve"> </w:t>
      </w:r>
      <w:proofErr w:type="spellStart"/>
      <w:r>
        <w:t>Algorithmus</w:t>
      </w:r>
      <w:proofErr w:type="spellEnd"/>
      <w:r>
        <w:t xml:space="preserve"> A das </w:t>
      </w:r>
      <w:proofErr w:type="spellStart"/>
      <w:r>
        <w:t>Intervall</w:t>
      </w:r>
      <w:proofErr w:type="spellEnd"/>
      <w:r>
        <w:t xml:space="preserve"> p </w:t>
      </w:r>
      <w:proofErr w:type="spellStart"/>
      <w:r>
        <w:t>unendlich</w:t>
      </w:r>
      <w:proofErr w:type="spellEnd"/>
      <w:r>
        <w:t xml:space="preserve"> </w:t>
      </w:r>
      <w:proofErr w:type="spellStart"/>
      <w:r>
        <w:t>oft</w:t>
      </w:r>
      <w:proofErr w:type="spellEnd"/>
      <w:r>
        <w:t xml:space="preserve"> </w:t>
      </w:r>
      <w:proofErr w:type="spellStart"/>
      <w:r>
        <w:t>teilen</w:t>
      </w:r>
      <w:proofErr w:type="spellEnd"/>
      <w:r>
        <w:t xml:space="preserve"> und </w:t>
      </w:r>
      <w:proofErr w:type="spellStart"/>
      <w:r>
        <w:t>sich</w:t>
      </w:r>
      <w:proofErr w:type="spellEnd"/>
      <w:r>
        <w:t xml:space="preserve"> dem </w:t>
      </w:r>
      <w:proofErr w:type="spellStart"/>
      <w:r>
        <w:t>Lösungswert</w:t>
      </w:r>
      <w:proofErr w:type="spellEnd"/>
      <w:r>
        <w:t xml:space="preserve"> </w:t>
      </w:r>
      <w:proofErr w:type="spellStart"/>
      <w:r>
        <w:t>belieb</w:t>
      </w:r>
      <w:r w:rsidR="00A17595">
        <w:t>ig</w:t>
      </w:r>
      <w:proofErr w:type="spellEnd"/>
      <w:r>
        <w:t xml:space="preserve"> nah </w:t>
      </w:r>
      <w:proofErr w:type="spellStart"/>
      <w:r>
        <w:t>annähern</w:t>
      </w:r>
      <w:proofErr w:type="spellEnd"/>
      <w:r>
        <w:t xml:space="preserve">, </w:t>
      </w:r>
      <w:proofErr w:type="spellStart"/>
      <w:r>
        <w:t>diesen</w:t>
      </w:r>
      <w:proofErr w:type="spellEnd"/>
      <w:r>
        <w:t xml:space="preserve"> </w:t>
      </w:r>
      <w:proofErr w:type="spellStart"/>
      <w:r>
        <w:t>jedoch</w:t>
      </w:r>
      <w:proofErr w:type="spellEnd"/>
      <w:r>
        <w:t xml:space="preserve"> </w:t>
      </w:r>
      <w:proofErr w:type="spellStart"/>
      <w:r>
        <w:t>nie</w:t>
      </w:r>
      <w:proofErr w:type="spellEnd"/>
      <w:r>
        <w:t xml:space="preserve"> </w:t>
      </w:r>
      <w:proofErr w:type="spellStart"/>
      <w:r>
        <w:t>erreichen</w:t>
      </w:r>
      <w:proofErr w:type="spellEnd"/>
      <w:r>
        <w:t xml:space="preserve">. </w:t>
      </w:r>
      <w:proofErr w:type="spellStart"/>
      <w:r>
        <w:t>Dadurch</w:t>
      </w:r>
      <w:proofErr w:type="spellEnd"/>
      <w:r>
        <w:t xml:space="preserve"> </w:t>
      </w:r>
      <w:proofErr w:type="spellStart"/>
      <w:r>
        <w:t>würde</w:t>
      </w:r>
      <w:proofErr w:type="spellEnd"/>
      <w:r>
        <w:t xml:space="preserve"> der </w:t>
      </w:r>
      <w:proofErr w:type="spellStart"/>
      <w:r>
        <w:t>Algorithmus</w:t>
      </w:r>
      <w:proofErr w:type="spellEnd"/>
      <w:r>
        <w:t xml:space="preserve"> </w:t>
      </w:r>
      <w:proofErr w:type="spellStart"/>
      <w:r>
        <w:t>nicht</w:t>
      </w:r>
      <w:proofErr w:type="spellEnd"/>
      <w:r>
        <w:t xml:space="preserve"> </w:t>
      </w:r>
      <w:proofErr w:type="spellStart"/>
      <w:r>
        <w:t>terminieren</w:t>
      </w:r>
      <w:proofErr w:type="spellEnd"/>
      <w:r>
        <w:t>.</w:t>
      </w:r>
    </w:p>
    <w:p w14:paraId="06106C9A" w14:textId="77777777" w:rsidR="00624AB0" w:rsidRDefault="00624AB0" w:rsidP="00B56F01">
      <w:pPr>
        <w:jc w:val="both"/>
      </w:pPr>
    </w:p>
    <w:p w14:paraId="3F2309CA" w14:textId="4BF2CE8D" w:rsidR="00624AB0" w:rsidRDefault="000C6401" w:rsidP="00B56F01">
      <w:pPr>
        <w:jc w:val="both"/>
      </w:pPr>
      <w:r>
        <w:t xml:space="preserve">1d) </w:t>
      </w:r>
      <w:r w:rsidR="00624AB0">
        <w:t>ii) b)</w:t>
      </w:r>
      <w:r w:rsidR="00A70C2D">
        <w:t xml:space="preserve"> </w:t>
      </w:r>
      <w:r w:rsidR="00624AB0">
        <w:t xml:space="preserve"> Wie </w:t>
      </w:r>
      <w:proofErr w:type="spellStart"/>
      <w:r w:rsidR="00624AB0">
        <w:t>lässt</w:t>
      </w:r>
      <w:proofErr w:type="spellEnd"/>
      <w:r w:rsidR="00624AB0">
        <w:t xml:space="preserve"> </w:t>
      </w:r>
      <w:proofErr w:type="spellStart"/>
      <w:r w:rsidR="00624AB0">
        <w:t>sich</w:t>
      </w:r>
      <w:proofErr w:type="spellEnd"/>
      <w:r w:rsidR="00624AB0">
        <w:t xml:space="preserve"> </w:t>
      </w:r>
      <w:proofErr w:type="spellStart"/>
      <w:r w:rsidR="00624AB0">
        <w:t>Algorithmus</w:t>
      </w:r>
      <w:proofErr w:type="spellEnd"/>
      <w:r w:rsidR="00624AB0">
        <w:t xml:space="preserve"> A </w:t>
      </w:r>
      <w:proofErr w:type="spellStart"/>
      <w:r w:rsidR="00624AB0">
        <w:t>anpassen</w:t>
      </w:r>
      <w:proofErr w:type="spellEnd"/>
      <w:r w:rsidR="00624AB0">
        <w:t>?</w:t>
      </w:r>
    </w:p>
    <w:p w14:paraId="3E3B6CEA" w14:textId="518513A4" w:rsidR="00624AB0" w:rsidRDefault="00624AB0" w:rsidP="00B56F01">
      <w:pPr>
        <w:jc w:val="both"/>
      </w:pPr>
      <w:del w:id="8" w:author="Jörn Pochodaj" w:date="2019-08-15T20:50:00Z">
        <w:r w:rsidDel="00FF737D">
          <w:delText xml:space="preserve">Eine Möglichkeit den Algorithmus A anzupassen ist diesen terminieren zu lassen. </w:delText>
        </w:r>
      </w:del>
      <w:proofErr w:type="spellStart"/>
      <w:r>
        <w:t>Wenn</w:t>
      </w:r>
      <w:proofErr w:type="spellEnd"/>
      <w:r>
        <w:t xml:space="preserve"> der </w:t>
      </w:r>
      <w:proofErr w:type="spellStart"/>
      <w:r>
        <w:t>Algorithmus</w:t>
      </w:r>
      <w:proofErr w:type="spellEnd"/>
      <w:r>
        <w:t xml:space="preserve"> A </w:t>
      </w:r>
      <w:proofErr w:type="spellStart"/>
      <w:r>
        <w:t>ein</w:t>
      </w:r>
      <w:proofErr w:type="spellEnd"/>
      <w:r>
        <w:t xml:space="preserve"> </w:t>
      </w:r>
      <w:proofErr w:type="spellStart"/>
      <w:r>
        <w:t>Intervall</w:t>
      </w:r>
      <w:proofErr w:type="spellEnd"/>
      <w:r>
        <w:t xml:space="preserve"> p </w:t>
      </w:r>
      <w:proofErr w:type="spellStart"/>
      <w:r>
        <w:t>als</w:t>
      </w:r>
      <w:proofErr w:type="spellEnd"/>
      <w:r>
        <w:t xml:space="preserve"> inconclusive </w:t>
      </w:r>
      <w:proofErr w:type="spellStart"/>
      <w:r>
        <w:t>klassifiziert</w:t>
      </w:r>
      <w:proofErr w:type="spellEnd"/>
      <w:r>
        <w:t xml:space="preserve">, </w:t>
      </w:r>
      <w:proofErr w:type="spellStart"/>
      <w:r>
        <w:t>wird</w:t>
      </w:r>
      <w:proofErr w:type="spellEnd"/>
      <w:r>
        <w:t xml:space="preserve"> dieses in </w:t>
      </w:r>
      <w:proofErr w:type="spellStart"/>
      <w:r>
        <w:t>zwei</w:t>
      </w:r>
      <w:proofErr w:type="spellEnd"/>
      <w:r>
        <w:t xml:space="preserve"> </w:t>
      </w:r>
      <w:proofErr w:type="spellStart"/>
      <w:r>
        <w:t>Intervall</w:t>
      </w:r>
      <w:proofErr w:type="spellEnd"/>
      <w:r>
        <w:t xml:space="preserve"> </w:t>
      </w:r>
      <w:proofErr w:type="spellStart"/>
      <w:r>
        <w:t>aufgeteilt</w:t>
      </w:r>
      <w:proofErr w:type="spellEnd"/>
      <w:r>
        <w:t xml:space="preserve">. </w:t>
      </w:r>
      <w:proofErr w:type="spellStart"/>
      <w:r>
        <w:t>Wenn</w:t>
      </w:r>
      <w:proofErr w:type="spellEnd"/>
      <w:r>
        <w:t xml:space="preserve"> </w:t>
      </w:r>
      <w:proofErr w:type="spellStart"/>
      <w:r>
        <w:t>über</w:t>
      </w:r>
      <w:proofErr w:type="spellEnd"/>
      <w:r>
        <w:t xml:space="preserve"> die </w:t>
      </w:r>
      <w:proofErr w:type="spellStart"/>
      <w:r>
        <w:t>Entscheidungsebenen</w:t>
      </w:r>
      <w:proofErr w:type="spellEnd"/>
      <w:r>
        <w:t xml:space="preserve"> nun </w:t>
      </w:r>
      <w:proofErr w:type="spellStart"/>
      <w:r>
        <w:t>eine</w:t>
      </w:r>
      <w:proofErr w:type="spellEnd"/>
      <w:r>
        <w:t xml:space="preserve"> </w:t>
      </w:r>
      <w:proofErr w:type="spellStart"/>
      <w:r>
        <w:t>gewisse</w:t>
      </w:r>
      <w:proofErr w:type="spellEnd"/>
      <w:r>
        <w:t xml:space="preserve"> </w:t>
      </w:r>
      <w:proofErr w:type="spellStart"/>
      <w:r>
        <w:t>Anzahl</w:t>
      </w:r>
      <w:proofErr w:type="spellEnd"/>
      <w:r>
        <w:t xml:space="preserve"> an </w:t>
      </w:r>
      <w:proofErr w:type="spellStart"/>
      <w:r>
        <w:t>Durchläufen</w:t>
      </w:r>
      <w:proofErr w:type="spellEnd"/>
      <w:r>
        <w:t xml:space="preserve"> </w:t>
      </w:r>
      <w:proofErr w:type="spellStart"/>
      <w:r>
        <w:t>immer</w:t>
      </w:r>
      <w:proofErr w:type="spellEnd"/>
      <w:r>
        <w:t xml:space="preserve"> </w:t>
      </w:r>
      <w:proofErr w:type="spellStart"/>
      <w:r>
        <w:t>wieder</w:t>
      </w:r>
      <w:proofErr w:type="spellEnd"/>
      <w:r>
        <w:t xml:space="preserve"> </w:t>
      </w:r>
      <w:proofErr w:type="spellStart"/>
      <w:r>
        <w:t>eine</w:t>
      </w:r>
      <w:proofErr w:type="spellEnd"/>
      <w:r>
        <w:t xml:space="preserve"> </w:t>
      </w:r>
      <w:proofErr w:type="spellStart"/>
      <w:r>
        <w:lastRenderedPageBreak/>
        <w:t>Intervallgrenze</w:t>
      </w:r>
      <w:proofErr w:type="spellEnd"/>
      <w:r>
        <w:t xml:space="preserve"> </w:t>
      </w:r>
      <w:proofErr w:type="spellStart"/>
      <w:r>
        <w:t>identisch</w:t>
      </w:r>
      <w:proofErr w:type="spellEnd"/>
      <w:r>
        <w:t xml:space="preserve"> </w:t>
      </w:r>
      <w:proofErr w:type="spellStart"/>
      <w:r>
        <w:t>bleibt</w:t>
      </w:r>
      <w:proofErr w:type="spellEnd"/>
      <w:r>
        <w:t xml:space="preserve">, </w:t>
      </w:r>
      <w:proofErr w:type="spellStart"/>
      <w:r>
        <w:t>steigt</w:t>
      </w:r>
      <w:proofErr w:type="spellEnd"/>
      <w:r>
        <w:t xml:space="preserve"> </w:t>
      </w:r>
      <w:proofErr w:type="spellStart"/>
      <w:r>
        <w:t>damit</w:t>
      </w:r>
      <w:proofErr w:type="spellEnd"/>
      <w:r>
        <w:t xml:space="preserve"> die </w:t>
      </w:r>
      <w:proofErr w:type="spellStart"/>
      <w:r>
        <w:t>Wahrscheinlichkeit</w:t>
      </w:r>
      <w:proofErr w:type="spellEnd"/>
      <w:r>
        <w:t xml:space="preserve">, </w:t>
      </w:r>
      <w:proofErr w:type="spellStart"/>
      <w:r>
        <w:t>dass</w:t>
      </w:r>
      <w:proofErr w:type="spellEnd"/>
      <w:r>
        <w:t xml:space="preserve"> der </w:t>
      </w:r>
      <w:proofErr w:type="spellStart"/>
      <w:r>
        <w:t>Wechsel</w:t>
      </w:r>
      <w:proofErr w:type="spellEnd"/>
      <w:r>
        <w:t xml:space="preserve"> von </w:t>
      </w:r>
      <w:proofErr w:type="spellStart"/>
      <w:r>
        <w:t>wahren</w:t>
      </w:r>
      <w:proofErr w:type="spellEnd"/>
      <w:r>
        <w:t xml:space="preserve"> und </w:t>
      </w:r>
      <w:proofErr w:type="spellStart"/>
      <w:r>
        <w:t>falschen</w:t>
      </w:r>
      <w:proofErr w:type="spellEnd"/>
      <w:r>
        <w:t xml:space="preserve"> </w:t>
      </w:r>
      <w:proofErr w:type="spellStart"/>
      <w:r>
        <w:t>Werten</w:t>
      </w:r>
      <w:proofErr w:type="spellEnd"/>
      <w:r>
        <w:t xml:space="preserve"> und vice versa </w:t>
      </w:r>
      <w:proofErr w:type="spellStart"/>
      <w:r>
        <w:t>genau</w:t>
      </w:r>
      <w:proofErr w:type="spellEnd"/>
      <w:r>
        <w:t xml:space="preserve"> auf der </w:t>
      </w:r>
      <w:proofErr w:type="spellStart"/>
      <w:r>
        <w:t>Intervallgrenze</w:t>
      </w:r>
      <w:proofErr w:type="spellEnd"/>
      <w:r>
        <w:t xml:space="preserve"> </w:t>
      </w:r>
      <w:proofErr w:type="spellStart"/>
      <w:r>
        <w:t>liegt</w:t>
      </w:r>
      <w:proofErr w:type="spellEnd"/>
      <w:r>
        <w:t xml:space="preserve">. </w:t>
      </w:r>
      <w:proofErr w:type="spellStart"/>
      <w:r>
        <w:t>Wenn</w:t>
      </w:r>
      <w:proofErr w:type="spellEnd"/>
      <w:r>
        <w:t xml:space="preserve"> dies nun </w:t>
      </w:r>
      <w:proofErr w:type="spellStart"/>
      <w:r>
        <w:t>beispielweise</w:t>
      </w:r>
      <w:proofErr w:type="spellEnd"/>
      <w:r>
        <w:t xml:space="preserve"> 1337 Mal am </w:t>
      </w:r>
      <w:proofErr w:type="spellStart"/>
      <w:r>
        <w:t>Stück</w:t>
      </w:r>
      <w:proofErr w:type="spellEnd"/>
      <w:r>
        <w:t xml:space="preserve"> </w:t>
      </w:r>
      <w:proofErr w:type="spellStart"/>
      <w:r>
        <w:t>passiert</w:t>
      </w:r>
      <w:proofErr w:type="spellEnd"/>
      <w:r>
        <w:t xml:space="preserve">, </w:t>
      </w:r>
      <w:proofErr w:type="spellStart"/>
      <w:r>
        <w:t>teilt</w:t>
      </w:r>
      <w:proofErr w:type="spellEnd"/>
      <w:r>
        <w:t xml:space="preserve"> der </w:t>
      </w:r>
      <w:proofErr w:type="spellStart"/>
      <w:r>
        <w:t>Algorithmus</w:t>
      </w:r>
      <w:proofErr w:type="spellEnd"/>
      <w:r>
        <w:t xml:space="preserve"> das </w:t>
      </w:r>
      <w:proofErr w:type="spellStart"/>
      <w:r>
        <w:t>Intervall</w:t>
      </w:r>
      <w:proofErr w:type="spellEnd"/>
      <w:r>
        <w:t xml:space="preserve"> </w:t>
      </w:r>
      <w:proofErr w:type="spellStart"/>
      <w:r>
        <w:t>nicht</w:t>
      </w:r>
      <w:proofErr w:type="spellEnd"/>
      <w:r>
        <w:t xml:space="preserve"> </w:t>
      </w:r>
      <w:proofErr w:type="spellStart"/>
      <w:r>
        <w:t>erneut</w:t>
      </w:r>
      <w:proofErr w:type="spellEnd"/>
      <w:r>
        <w:t xml:space="preserve"> auf, </w:t>
      </w:r>
      <w:proofErr w:type="spellStart"/>
      <w:r>
        <w:t>sondern</w:t>
      </w:r>
      <w:proofErr w:type="spellEnd"/>
      <w:r>
        <w:t xml:space="preserve"> </w:t>
      </w:r>
      <w:proofErr w:type="spellStart"/>
      <w:r>
        <w:t>führt</w:t>
      </w:r>
      <w:proofErr w:type="spellEnd"/>
      <w:r>
        <w:t xml:space="preserve"> </w:t>
      </w:r>
      <w:proofErr w:type="spellStart"/>
      <w:r>
        <w:t>eine</w:t>
      </w:r>
      <w:proofErr w:type="spellEnd"/>
      <w:r>
        <w:t xml:space="preserve"> </w:t>
      </w:r>
      <w:proofErr w:type="spellStart"/>
      <w:r>
        <w:t>Punktprüfung</w:t>
      </w:r>
      <w:proofErr w:type="spellEnd"/>
      <w:r>
        <w:t xml:space="preserve"> auf die </w:t>
      </w:r>
      <w:proofErr w:type="spellStart"/>
      <w:r>
        <w:t>Intervallgrenzen</w:t>
      </w:r>
      <w:proofErr w:type="spellEnd"/>
      <w:r>
        <w:t xml:space="preserve"> </w:t>
      </w:r>
      <w:proofErr w:type="spellStart"/>
      <w:r>
        <w:t>durch</w:t>
      </w:r>
      <w:proofErr w:type="spellEnd"/>
      <w:r>
        <w:t xml:space="preserve"> und </w:t>
      </w:r>
      <w:proofErr w:type="spellStart"/>
      <w:r>
        <w:t>gibt</w:t>
      </w:r>
      <w:proofErr w:type="spellEnd"/>
      <w:r>
        <w:t xml:space="preserve"> den </w:t>
      </w:r>
      <w:proofErr w:type="spellStart"/>
      <w:r>
        <w:t>wahren</w:t>
      </w:r>
      <w:proofErr w:type="spellEnd"/>
      <w:r>
        <w:t xml:space="preserve"> Wert </w:t>
      </w:r>
      <w:proofErr w:type="spellStart"/>
      <w:r>
        <w:t>zurück</w:t>
      </w:r>
      <w:proofErr w:type="spellEnd"/>
      <w:r>
        <w:t xml:space="preserve">. Auf </w:t>
      </w:r>
      <w:proofErr w:type="spellStart"/>
      <w:r>
        <w:t>diese</w:t>
      </w:r>
      <w:proofErr w:type="spellEnd"/>
      <w:r>
        <w:t xml:space="preserve"> Weise </w:t>
      </w:r>
      <w:proofErr w:type="spellStart"/>
      <w:r>
        <w:t>wird</w:t>
      </w:r>
      <w:proofErr w:type="spellEnd"/>
      <w:r>
        <w:t xml:space="preserve"> </w:t>
      </w:r>
      <w:proofErr w:type="spellStart"/>
      <w:r>
        <w:t>immer</w:t>
      </w:r>
      <w:proofErr w:type="spellEnd"/>
      <w:r>
        <w:t xml:space="preserve"> </w:t>
      </w:r>
      <w:proofErr w:type="spellStart"/>
      <w:r>
        <w:t>eine</w:t>
      </w:r>
      <w:proofErr w:type="spellEnd"/>
      <w:r>
        <w:t xml:space="preserve"> </w:t>
      </w:r>
      <w:proofErr w:type="spellStart"/>
      <w:r>
        <w:t>Lösung</w:t>
      </w:r>
      <w:proofErr w:type="spellEnd"/>
      <w:r>
        <w:t xml:space="preserve"> </w:t>
      </w:r>
      <w:proofErr w:type="spellStart"/>
      <w:r>
        <w:t>gefunden</w:t>
      </w:r>
      <w:proofErr w:type="spellEnd"/>
      <w:r>
        <w:t xml:space="preserve">. Dies </w:t>
      </w:r>
      <w:proofErr w:type="spellStart"/>
      <w:r>
        <w:t>ist</w:t>
      </w:r>
      <w:proofErr w:type="spellEnd"/>
      <w:r>
        <w:t xml:space="preserve"> </w:t>
      </w:r>
      <w:proofErr w:type="spellStart"/>
      <w:r>
        <w:t>nicht</w:t>
      </w:r>
      <w:proofErr w:type="spellEnd"/>
      <w:r>
        <w:t xml:space="preserve"> </w:t>
      </w:r>
      <w:proofErr w:type="spellStart"/>
      <w:r>
        <w:t>zwangsläufig</w:t>
      </w:r>
      <w:proofErr w:type="spellEnd"/>
      <w:r>
        <w:t xml:space="preserve"> die </w:t>
      </w:r>
      <w:proofErr w:type="spellStart"/>
      <w:r>
        <w:t>einzige</w:t>
      </w:r>
      <w:proofErr w:type="spellEnd"/>
      <w:r>
        <w:t xml:space="preserve"> </w:t>
      </w:r>
      <w:proofErr w:type="spellStart"/>
      <w:r>
        <w:t>Lösung</w:t>
      </w:r>
      <w:proofErr w:type="spellEnd"/>
      <w:r>
        <w:t xml:space="preserve">, </w:t>
      </w:r>
      <w:proofErr w:type="spellStart"/>
      <w:r>
        <w:t>jedoch</w:t>
      </w:r>
      <w:proofErr w:type="spellEnd"/>
      <w:r>
        <w:t xml:space="preserve"> </w:t>
      </w:r>
      <w:proofErr w:type="spellStart"/>
      <w:r>
        <w:t>ist</w:t>
      </w:r>
      <w:proofErr w:type="spellEnd"/>
      <w:r>
        <w:t xml:space="preserve"> dies </w:t>
      </w:r>
      <w:proofErr w:type="spellStart"/>
      <w:r>
        <w:t>auch</w:t>
      </w:r>
      <w:proofErr w:type="spellEnd"/>
      <w:r>
        <w:t xml:space="preserve"> </w:t>
      </w:r>
      <w:proofErr w:type="spellStart"/>
      <w:r>
        <w:t>nicht</w:t>
      </w:r>
      <w:proofErr w:type="spellEnd"/>
      <w:r>
        <w:t xml:space="preserve"> der </w:t>
      </w:r>
      <w:proofErr w:type="spellStart"/>
      <w:r>
        <w:t>Anspruch</w:t>
      </w:r>
      <w:proofErr w:type="spellEnd"/>
      <w:r>
        <w:t xml:space="preserve"> des </w:t>
      </w:r>
      <w:proofErr w:type="spellStart"/>
      <w:r>
        <w:t>Algorithmus</w:t>
      </w:r>
      <w:proofErr w:type="spellEnd"/>
      <w:r>
        <w:t xml:space="preserve"> A.</w:t>
      </w:r>
    </w:p>
    <w:p w14:paraId="08CE2161" w14:textId="77777777" w:rsidR="00624AB0" w:rsidRDefault="00624AB0" w:rsidP="00B56F01">
      <w:pPr>
        <w:jc w:val="both"/>
      </w:pPr>
    </w:p>
    <w:p w14:paraId="66E34DF1" w14:textId="77777777" w:rsidR="00624AB0" w:rsidRDefault="00624AB0" w:rsidP="00B56F01">
      <w:pPr>
        <w:jc w:val="both"/>
      </w:pPr>
      <w:r>
        <w:t xml:space="preserve">1e) </w:t>
      </w:r>
      <w:proofErr w:type="spellStart"/>
      <w:r>
        <w:t>Welche</w:t>
      </w:r>
      <w:proofErr w:type="spellEnd"/>
      <w:r>
        <w:t xml:space="preserve"> </w:t>
      </w:r>
      <w:proofErr w:type="spellStart"/>
      <w:r>
        <w:t>Heuristiken</w:t>
      </w:r>
      <w:proofErr w:type="spellEnd"/>
      <w:r>
        <w:t xml:space="preserve"> </w:t>
      </w:r>
      <w:proofErr w:type="spellStart"/>
      <w:r>
        <w:t>ergeben</w:t>
      </w:r>
      <w:proofErr w:type="spellEnd"/>
      <w:r>
        <w:t xml:space="preserve"> </w:t>
      </w:r>
      <w:proofErr w:type="spellStart"/>
      <w:r>
        <w:t>für</w:t>
      </w:r>
      <w:proofErr w:type="spellEnd"/>
      <w:r>
        <w:t xml:space="preserve"> CSP am </w:t>
      </w:r>
      <w:proofErr w:type="spellStart"/>
      <w:r>
        <w:t>meisten</w:t>
      </w:r>
      <w:proofErr w:type="spellEnd"/>
      <w:r>
        <w:t xml:space="preserve"> Sinn </w:t>
      </w:r>
      <w:proofErr w:type="spellStart"/>
      <w:r>
        <w:t>unserer</w:t>
      </w:r>
      <w:proofErr w:type="spellEnd"/>
      <w:r>
        <w:t xml:space="preserve"> </w:t>
      </w:r>
      <w:proofErr w:type="spellStart"/>
      <w:r>
        <w:t>Meinung</w:t>
      </w:r>
      <w:proofErr w:type="spellEnd"/>
      <w:r>
        <w:t xml:space="preserve"> </w:t>
      </w:r>
      <w:proofErr w:type="spellStart"/>
      <w:r>
        <w:t>nach</w:t>
      </w:r>
      <w:proofErr w:type="spellEnd"/>
      <w:r>
        <w:t>?</w:t>
      </w:r>
    </w:p>
    <w:p w14:paraId="3932103C" w14:textId="77777777" w:rsidR="00624AB0" w:rsidRDefault="00624AB0" w:rsidP="00B56F01">
      <w:pPr>
        <w:pStyle w:val="Listenabsatz"/>
        <w:numPr>
          <w:ilvl w:val="0"/>
          <w:numId w:val="4"/>
        </w:numPr>
        <w:jc w:val="both"/>
      </w:pPr>
      <w:proofErr w:type="spellStart"/>
      <w:r>
        <w:t>Variablenauswahl</w:t>
      </w:r>
      <w:proofErr w:type="spellEnd"/>
      <w:r>
        <w:t xml:space="preserve">: Es </w:t>
      </w:r>
      <w:proofErr w:type="spellStart"/>
      <w:r>
        <w:t>wird</w:t>
      </w:r>
      <w:proofErr w:type="spellEnd"/>
      <w:r>
        <w:t xml:space="preserve"> </w:t>
      </w:r>
      <w:proofErr w:type="spellStart"/>
      <w:r>
        <w:t>zunächst</w:t>
      </w:r>
      <w:proofErr w:type="spellEnd"/>
      <w:r>
        <w:t xml:space="preserve"> die Variable </w:t>
      </w:r>
      <w:proofErr w:type="spellStart"/>
      <w:r>
        <w:t>mit</w:t>
      </w:r>
      <w:proofErr w:type="spellEnd"/>
      <w:r>
        <w:t xml:space="preserve"> der </w:t>
      </w:r>
      <w:proofErr w:type="spellStart"/>
      <w:r>
        <w:t>kleinsten</w:t>
      </w:r>
      <w:proofErr w:type="spellEnd"/>
      <w:r>
        <w:t xml:space="preserve"> Domain und dem </w:t>
      </w:r>
      <w:proofErr w:type="spellStart"/>
      <w:r>
        <w:t>häufigsten</w:t>
      </w:r>
      <w:proofErr w:type="spellEnd"/>
      <w:r>
        <w:t xml:space="preserve"> </w:t>
      </w:r>
      <w:proofErr w:type="spellStart"/>
      <w:r>
        <w:t>Vorkommen</w:t>
      </w:r>
      <w:proofErr w:type="spellEnd"/>
      <w:r>
        <w:t xml:space="preserve"> in der </w:t>
      </w:r>
      <w:proofErr w:type="spellStart"/>
      <w:r>
        <w:t>Anzahl</w:t>
      </w:r>
      <w:proofErr w:type="spellEnd"/>
      <w:r>
        <w:t xml:space="preserve"> der Constraints </w:t>
      </w:r>
      <w:proofErr w:type="spellStart"/>
      <w:r>
        <w:t>gewählt</w:t>
      </w:r>
      <w:proofErr w:type="spellEnd"/>
      <w:r>
        <w:t xml:space="preserve">. Auf </w:t>
      </w:r>
      <w:proofErr w:type="spellStart"/>
      <w:r>
        <w:t>diese</w:t>
      </w:r>
      <w:proofErr w:type="spellEnd"/>
      <w:r>
        <w:t xml:space="preserve"> Weise </w:t>
      </w:r>
      <w:proofErr w:type="spellStart"/>
      <w:r>
        <w:t>werden</w:t>
      </w:r>
      <w:proofErr w:type="spellEnd"/>
      <w:r>
        <w:t xml:space="preserve"> </w:t>
      </w:r>
      <w:proofErr w:type="spellStart"/>
      <w:r>
        <w:t>zum</w:t>
      </w:r>
      <w:proofErr w:type="spellEnd"/>
      <w:r>
        <w:t xml:space="preserve"> </w:t>
      </w:r>
      <w:proofErr w:type="spellStart"/>
      <w:r>
        <w:t>einen</w:t>
      </w:r>
      <w:proofErr w:type="spellEnd"/>
      <w:r>
        <w:t xml:space="preserve"> </w:t>
      </w:r>
      <w:proofErr w:type="spellStart"/>
      <w:r>
        <w:t>Deadends</w:t>
      </w:r>
      <w:proofErr w:type="spellEnd"/>
      <w:r>
        <w:t xml:space="preserve"> </w:t>
      </w:r>
      <w:proofErr w:type="spellStart"/>
      <w:r>
        <w:t>schneller</w:t>
      </w:r>
      <w:proofErr w:type="spellEnd"/>
      <w:r>
        <w:t xml:space="preserve"> </w:t>
      </w:r>
      <w:proofErr w:type="spellStart"/>
      <w:r>
        <w:t>gefunden</w:t>
      </w:r>
      <w:proofErr w:type="spellEnd"/>
      <w:r>
        <w:t xml:space="preserve"> und </w:t>
      </w:r>
      <w:proofErr w:type="spellStart"/>
      <w:r>
        <w:t>zum</w:t>
      </w:r>
      <w:proofErr w:type="spellEnd"/>
      <w:r>
        <w:t xml:space="preserve"> </w:t>
      </w:r>
      <w:proofErr w:type="spellStart"/>
      <w:r>
        <w:t>anderen</w:t>
      </w:r>
      <w:proofErr w:type="spellEnd"/>
      <w:r>
        <w:t xml:space="preserve"> </w:t>
      </w:r>
      <w:proofErr w:type="spellStart"/>
      <w:r>
        <w:t>kann</w:t>
      </w:r>
      <w:proofErr w:type="spellEnd"/>
      <w:r>
        <w:t xml:space="preserve"> die </w:t>
      </w:r>
      <w:proofErr w:type="spellStart"/>
      <w:r>
        <w:t>erste</w:t>
      </w:r>
      <w:proofErr w:type="spellEnd"/>
      <w:r>
        <w:t xml:space="preserve"> Variable </w:t>
      </w:r>
      <w:proofErr w:type="spellStart"/>
      <w:r>
        <w:t>dadurch</w:t>
      </w:r>
      <w:proofErr w:type="spellEnd"/>
      <w:r>
        <w:t xml:space="preserve"> </w:t>
      </w:r>
      <w:proofErr w:type="spellStart"/>
      <w:r>
        <w:t>schnellstmöglich</w:t>
      </w:r>
      <w:proofErr w:type="spellEnd"/>
      <w:r>
        <w:t xml:space="preserve"> </w:t>
      </w:r>
      <w:proofErr w:type="spellStart"/>
      <w:r>
        <w:t>minimiert</w:t>
      </w:r>
      <w:proofErr w:type="spellEnd"/>
      <w:r>
        <w:t xml:space="preserve"> </w:t>
      </w:r>
      <w:proofErr w:type="spellStart"/>
      <w:r>
        <w:t>werden</w:t>
      </w:r>
      <w:proofErr w:type="spellEnd"/>
      <w:r>
        <w:t xml:space="preserve">, </w:t>
      </w:r>
      <w:proofErr w:type="spellStart"/>
      <w:r>
        <w:t>sodass</w:t>
      </w:r>
      <w:proofErr w:type="spellEnd"/>
      <w:r>
        <w:t xml:space="preserve"> </w:t>
      </w:r>
      <w:proofErr w:type="spellStart"/>
      <w:r>
        <w:t>für</w:t>
      </w:r>
      <w:proofErr w:type="spellEnd"/>
      <w:r>
        <w:t xml:space="preserve"> die </w:t>
      </w:r>
      <w:proofErr w:type="spellStart"/>
      <w:r>
        <w:t>Prüfung</w:t>
      </w:r>
      <w:proofErr w:type="spellEnd"/>
      <w:r>
        <w:t xml:space="preserve"> </w:t>
      </w:r>
      <w:proofErr w:type="spellStart"/>
      <w:r>
        <w:t>für</w:t>
      </w:r>
      <w:proofErr w:type="spellEnd"/>
      <w:r>
        <w:t xml:space="preserve"> </w:t>
      </w:r>
      <w:proofErr w:type="spellStart"/>
      <w:r>
        <w:t>Variablen</w:t>
      </w:r>
      <w:proofErr w:type="spellEnd"/>
      <w:r>
        <w:t xml:space="preserve"> </w:t>
      </w:r>
      <w:proofErr w:type="spellStart"/>
      <w:r>
        <w:t>mit</w:t>
      </w:r>
      <w:proofErr w:type="spellEnd"/>
      <w:r>
        <w:t xml:space="preserve"> </w:t>
      </w:r>
      <w:proofErr w:type="spellStart"/>
      <w:r>
        <w:t>größerer</w:t>
      </w:r>
      <w:proofErr w:type="spellEnd"/>
      <w:r>
        <w:t xml:space="preserve"> Domain, die </w:t>
      </w:r>
      <w:proofErr w:type="spellStart"/>
      <w:r>
        <w:t>Iterationen</w:t>
      </w:r>
      <w:proofErr w:type="spellEnd"/>
      <w:r>
        <w:t xml:space="preserve"> auf </w:t>
      </w:r>
      <w:proofErr w:type="spellStart"/>
      <w:r>
        <w:t>andere</w:t>
      </w:r>
      <w:proofErr w:type="spellEnd"/>
      <w:r>
        <w:t xml:space="preserve"> </w:t>
      </w:r>
      <w:proofErr w:type="spellStart"/>
      <w:r>
        <w:t>Variablen</w:t>
      </w:r>
      <w:proofErr w:type="spellEnd"/>
      <w:r>
        <w:t xml:space="preserve"> </w:t>
      </w:r>
      <w:proofErr w:type="spellStart"/>
      <w:r>
        <w:t>geringer</w:t>
      </w:r>
      <w:proofErr w:type="spellEnd"/>
      <w:r>
        <w:t xml:space="preserve"> </w:t>
      </w:r>
      <w:proofErr w:type="spellStart"/>
      <w:r>
        <w:t>sind</w:t>
      </w:r>
      <w:proofErr w:type="spellEnd"/>
      <w:r>
        <w:t>.</w:t>
      </w:r>
    </w:p>
    <w:p w14:paraId="7E05EAEB" w14:textId="4DD6D825" w:rsidR="00624AB0" w:rsidRDefault="00624AB0" w:rsidP="00A17595">
      <w:pPr>
        <w:pStyle w:val="Listenabsatz"/>
        <w:numPr>
          <w:ilvl w:val="0"/>
          <w:numId w:val="4"/>
        </w:numPr>
        <w:jc w:val="both"/>
      </w:pPr>
      <w:proofErr w:type="spellStart"/>
      <w:r>
        <w:t>Variablenauswahl</w:t>
      </w:r>
      <w:proofErr w:type="spellEnd"/>
      <w:r>
        <w:t xml:space="preserve">: </w:t>
      </w:r>
      <w:proofErr w:type="spellStart"/>
      <w:r>
        <w:t>Wenn</w:t>
      </w:r>
      <w:proofErr w:type="spellEnd"/>
      <w:r>
        <w:t xml:space="preserve"> </w:t>
      </w:r>
      <w:proofErr w:type="spellStart"/>
      <w:r>
        <w:t>ein</w:t>
      </w:r>
      <w:proofErr w:type="spellEnd"/>
      <w:r>
        <w:t xml:space="preserve"> Simple Constraint </w:t>
      </w:r>
      <w:proofErr w:type="spellStart"/>
      <w:r>
        <w:t>evaluiert</w:t>
      </w:r>
      <w:proofErr w:type="spellEnd"/>
      <w:r>
        <w:t xml:space="preserve"> </w:t>
      </w:r>
      <w:proofErr w:type="spellStart"/>
      <w:r>
        <w:t>wird</w:t>
      </w:r>
      <w:proofErr w:type="spellEnd"/>
      <w:r w:rsidR="00A17595">
        <w:t>,</w:t>
      </w:r>
      <w:r>
        <w:t xml:space="preserve"> </w:t>
      </w:r>
      <w:proofErr w:type="spellStart"/>
      <w:r>
        <w:t>welcher</w:t>
      </w:r>
      <w:proofErr w:type="spellEnd"/>
      <w:r>
        <w:t xml:space="preserve"> inconclusive </w:t>
      </w:r>
      <w:proofErr w:type="spellStart"/>
      <w:r>
        <w:t>ist</w:t>
      </w:r>
      <w:proofErr w:type="spellEnd"/>
      <w:r>
        <w:t xml:space="preserve">, </w:t>
      </w:r>
      <w:proofErr w:type="spellStart"/>
      <w:r>
        <w:t>dann</w:t>
      </w:r>
      <w:proofErr w:type="spellEnd"/>
      <w:r>
        <w:t xml:space="preserve"> </w:t>
      </w:r>
      <w:proofErr w:type="spellStart"/>
      <w:r>
        <w:t>ist</w:t>
      </w:r>
      <w:proofErr w:type="spellEnd"/>
      <w:r>
        <w:t xml:space="preserve"> es </w:t>
      </w:r>
      <w:proofErr w:type="spellStart"/>
      <w:r>
        <w:t>sinnvoll</w:t>
      </w:r>
      <w:proofErr w:type="spellEnd"/>
      <w:r>
        <w:t xml:space="preserve"> die Variable, die an den </w:t>
      </w:r>
      <w:proofErr w:type="spellStart"/>
      <w:r>
        <w:t>entsprechenden</w:t>
      </w:r>
      <w:proofErr w:type="spellEnd"/>
      <w:r>
        <w:t xml:space="preserve"> inconclusive Simple Bounds am </w:t>
      </w:r>
      <w:proofErr w:type="spellStart"/>
      <w:r>
        <w:t>häufigsten</w:t>
      </w:r>
      <w:proofErr w:type="spellEnd"/>
      <w:r>
        <w:t xml:space="preserve"> </w:t>
      </w:r>
      <w:proofErr w:type="spellStart"/>
      <w:r>
        <w:t>beteiligt</w:t>
      </w:r>
      <w:proofErr w:type="spellEnd"/>
      <w:r>
        <w:t xml:space="preserve"> </w:t>
      </w:r>
      <w:proofErr w:type="spellStart"/>
      <w:r>
        <w:t>ist</w:t>
      </w:r>
      <w:proofErr w:type="spellEnd"/>
      <w:r>
        <w:t xml:space="preserve">, </w:t>
      </w:r>
      <w:proofErr w:type="spellStart"/>
      <w:r>
        <w:t>als</w:t>
      </w:r>
      <w:proofErr w:type="spellEnd"/>
      <w:r>
        <w:t xml:space="preserve"> </w:t>
      </w:r>
      <w:proofErr w:type="spellStart"/>
      <w:r>
        <w:t>erstes</w:t>
      </w:r>
      <w:proofErr w:type="spellEnd"/>
      <w:r>
        <w:t xml:space="preserve"> </w:t>
      </w:r>
      <w:proofErr w:type="spellStart"/>
      <w:r>
        <w:t>auszuwählen</w:t>
      </w:r>
      <w:proofErr w:type="spellEnd"/>
      <w:r>
        <w:t xml:space="preserve">. Bei </w:t>
      </w:r>
      <w:proofErr w:type="spellStart"/>
      <w:r>
        <w:t>gleichem</w:t>
      </w:r>
      <w:proofErr w:type="spellEnd"/>
      <w:r>
        <w:t xml:space="preserve"> </w:t>
      </w:r>
      <w:proofErr w:type="spellStart"/>
      <w:r>
        <w:t>Aufkommen</w:t>
      </w:r>
      <w:proofErr w:type="spellEnd"/>
      <w:r>
        <w:t xml:space="preserve"> </w:t>
      </w:r>
      <w:proofErr w:type="spellStart"/>
      <w:r>
        <w:t>mehrerer</w:t>
      </w:r>
      <w:proofErr w:type="spellEnd"/>
      <w:r>
        <w:t xml:space="preserve"> </w:t>
      </w:r>
      <w:proofErr w:type="spellStart"/>
      <w:r>
        <w:t>Variablen</w:t>
      </w:r>
      <w:proofErr w:type="spellEnd"/>
      <w:r>
        <w:t xml:space="preserve"> </w:t>
      </w:r>
      <w:proofErr w:type="spellStart"/>
      <w:r>
        <w:t>kann</w:t>
      </w:r>
      <w:proofErr w:type="spellEnd"/>
      <w:r>
        <w:t xml:space="preserve"> die </w:t>
      </w:r>
      <w:proofErr w:type="spellStart"/>
      <w:r>
        <w:t>obere</w:t>
      </w:r>
      <w:proofErr w:type="spellEnd"/>
      <w:r>
        <w:t xml:space="preserve"> </w:t>
      </w:r>
      <w:proofErr w:type="spellStart"/>
      <w:r>
        <w:t>Möglichkeit</w:t>
      </w:r>
      <w:proofErr w:type="spellEnd"/>
      <w:r>
        <w:t xml:space="preserve"> </w:t>
      </w:r>
      <w:proofErr w:type="spellStart"/>
      <w:r>
        <w:t>gewählt</w:t>
      </w:r>
      <w:proofErr w:type="spellEnd"/>
      <w:r>
        <w:t xml:space="preserve"> </w:t>
      </w:r>
      <w:proofErr w:type="spellStart"/>
      <w:r>
        <w:t>werden</w:t>
      </w:r>
      <w:proofErr w:type="spellEnd"/>
      <w:r>
        <w:t>.</w:t>
      </w:r>
    </w:p>
    <w:p w14:paraId="441233BB" w14:textId="77777777" w:rsidR="00624AB0" w:rsidRDefault="00624AB0" w:rsidP="00B56F01">
      <w:pPr>
        <w:pStyle w:val="Listenabsatz"/>
        <w:numPr>
          <w:ilvl w:val="0"/>
          <w:numId w:val="4"/>
        </w:numPr>
        <w:jc w:val="both"/>
      </w:pPr>
      <w:proofErr w:type="spellStart"/>
      <w:r>
        <w:t>Intervallentscheidung</w:t>
      </w:r>
      <w:proofErr w:type="spellEnd"/>
      <w:r>
        <w:t xml:space="preserve">: Bevor </w:t>
      </w:r>
      <w:proofErr w:type="spellStart"/>
      <w:r>
        <w:t>sich</w:t>
      </w:r>
      <w:proofErr w:type="spellEnd"/>
      <w:r>
        <w:t xml:space="preserve"> </w:t>
      </w:r>
      <w:proofErr w:type="spellStart"/>
      <w:r>
        <w:t>für</w:t>
      </w:r>
      <w:proofErr w:type="spellEnd"/>
      <w:r>
        <w:t xml:space="preserve"> </w:t>
      </w:r>
      <w:proofErr w:type="spellStart"/>
      <w:r>
        <w:t>ein</w:t>
      </w:r>
      <w:proofErr w:type="spellEnd"/>
      <w:r>
        <w:t xml:space="preserve"> </w:t>
      </w:r>
      <w:proofErr w:type="spellStart"/>
      <w:r>
        <w:t>Intervall</w:t>
      </w:r>
      <w:proofErr w:type="spellEnd"/>
      <w:r>
        <w:t xml:space="preserve"> </w:t>
      </w:r>
      <w:proofErr w:type="spellStart"/>
      <w:r>
        <w:t>entschieden</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zunächst</w:t>
      </w:r>
      <w:proofErr w:type="spellEnd"/>
      <w:r>
        <w:t xml:space="preserve"> </w:t>
      </w:r>
      <w:proofErr w:type="spellStart"/>
      <w:r>
        <w:t>beide</w:t>
      </w:r>
      <w:proofErr w:type="spellEnd"/>
      <w:r>
        <w:t xml:space="preserve"> </w:t>
      </w:r>
      <w:proofErr w:type="spellStart"/>
      <w:r>
        <w:t>Intervalle</w:t>
      </w:r>
      <w:proofErr w:type="spellEnd"/>
      <w:r>
        <w:t xml:space="preserve"> </w:t>
      </w:r>
      <w:proofErr w:type="spellStart"/>
      <w:r>
        <w:t>geprüft</w:t>
      </w:r>
      <w:proofErr w:type="spellEnd"/>
      <w:r>
        <w:t xml:space="preserve">. Auf </w:t>
      </w:r>
      <w:proofErr w:type="spellStart"/>
      <w:r>
        <w:t>diese</w:t>
      </w:r>
      <w:proofErr w:type="spellEnd"/>
      <w:r>
        <w:t xml:space="preserve"> Weise </w:t>
      </w:r>
      <w:proofErr w:type="spellStart"/>
      <w:r>
        <w:t>kann</w:t>
      </w:r>
      <w:proofErr w:type="spellEnd"/>
      <w:r>
        <w:t xml:space="preserve"> </w:t>
      </w:r>
      <w:proofErr w:type="spellStart"/>
      <w:r>
        <w:t>ein</w:t>
      </w:r>
      <w:proofErr w:type="spellEnd"/>
      <w:r>
        <w:t xml:space="preserve"> </w:t>
      </w:r>
      <w:proofErr w:type="spellStart"/>
      <w:r>
        <w:t>wahres</w:t>
      </w:r>
      <w:proofErr w:type="spellEnd"/>
      <w:r>
        <w:t xml:space="preserve"> </w:t>
      </w:r>
      <w:proofErr w:type="spellStart"/>
      <w:r>
        <w:t>Intervall</w:t>
      </w:r>
      <w:proofErr w:type="spellEnd"/>
      <w:r>
        <w:t xml:space="preserve"> </w:t>
      </w:r>
      <w:proofErr w:type="spellStart"/>
      <w:r>
        <w:t>schneller</w:t>
      </w:r>
      <w:proofErr w:type="spellEnd"/>
      <w:r>
        <w:t xml:space="preserve"> </w:t>
      </w:r>
      <w:proofErr w:type="spellStart"/>
      <w:r>
        <w:t>gefunden</w:t>
      </w:r>
      <w:proofErr w:type="spellEnd"/>
      <w:r>
        <w:t xml:space="preserve"> </w:t>
      </w:r>
      <w:proofErr w:type="spellStart"/>
      <w:r>
        <w:t>werden</w:t>
      </w:r>
      <w:proofErr w:type="spellEnd"/>
      <w:r>
        <w:t>.</w:t>
      </w:r>
    </w:p>
    <w:p w14:paraId="0957583D" w14:textId="77777777" w:rsidR="00624AB0" w:rsidRDefault="00624AB0" w:rsidP="00B56F01">
      <w:pPr>
        <w:jc w:val="both"/>
      </w:pPr>
    </w:p>
    <w:p w14:paraId="76E0E4B0" w14:textId="77777777" w:rsidR="00624AB0" w:rsidRDefault="00624AB0" w:rsidP="00B56F01">
      <w:pPr>
        <w:jc w:val="both"/>
      </w:pPr>
      <w:r>
        <w:t xml:space="preserve">1f) </w:t>
      </w:r>
      <w:proofErr w:type="spellStart"/>
      <w:r>
        <w:t>Prinzipiell</w:t>
      </w:r>
      <w:proofErr w:type="spellEnd"/>
      <w:r>
        <w:t xml:space="preserve"> </w:t>
      </w:r>
      <w:proofErr w:type="spellStart"/>
      <w:r>
        <w:t>haben</w:t>
      </w:r>
      <w:proofErr w:type="spellEnd"/>
      <w:r>
        <w:t xml:space="preserve"> CDCL und </w:t>
      </w:r>
      <w:proofErr w:type="spellStart"/>
      <w:r>
        <w:t>Algorithmus</w:t>
      </w:r>
      <w:proofErr w:type="spellEnd"/>
      <w:r>
        <w:t xml:space="preserve"> B </w:t>
      </w:r>
      <w:proofErr w:type="spellStart"/>
      <w:r>
        <w:t>zwei</w:t>
      </w:r>
      <w:proofErr w:type="spellEnd"/>
      <w:r>
        <w:t xml:space="preserve"> </w:t>
      </w:r>
      <w:proofErr w:type="spellStart"/>
      <w:r>
        <w:t>verschiedene</w:t>
      </w:r>
      <w:proofErr w:type="spellEnd"/>
      <w:r>
        <w:t xml:space="preserve"> </w:t>
      </w:r>
      <w:proofErr w:type="spellStart"/>
      <w:r>
        <w:t>Vorgehensweisen</w:t>
      </w:r>
      <w:proofErr w:type="spellEnd"/>
      <w:r>
        <w:t xml:space="preserve">. </w:t>
      </w:r>
      <w:proofErr w:type="spellStart"/>
      <w:r>
        <w:t>Unter</w:t>
      </w:r>
      <w:proofErr w:type="spellEnd"/>
      <w:r>
        <w:t xml:space="preserve"> B </w:t>
      </w:r>
      <w:proofErr w:type="spellStart"/>
      <w:r>
        <w:t>werden</w:t>
      </w:r>
      <w:proofErr w:type="spellEnd"/>
      <w:r>
        <w:t xml:space="preserve"> </w:t>
      </w:r>
      <w:proofErr w:type="spellStart"/>
      <w:r>
        <w:t>alle</w:t>
      </w:r>
      <w:proofErr w:type="spellEnd"/>
      <w:r>
        <w:t xml:space="preserve"> Constraints </w:t>
      </w:r>
      <w:proofErr w:type="spellStart"/>
      <w:r>
        <w:t>separat</w:t>
      </w:r>
      <w:proofErr w:type="spellEnd"/>
      <w:r>
        <w:t xml:space="preserve"> </w:t>
      </w:r>
      <w:proofErr w:type="spellStart"/>
      <w:r>
        <w:t>betrachtet</w:t>
      </w:r>
      <w:proofErr w:type="spellEnd"/>
      <w:r>
        <w:t xml:space="preserve"> und </w:t>
      </w:r>
      <w:proofErr w:type="spellStart"/>
      <w:r>
        <w:t>unter</w:t>
      </w:r>
      <w:proofErr w:type="spellEnd"/>
      <w:r>
        <w:t xml:space="preserve"> CDCL </w:t>
      </w:r>
      <w:proofErr w:type="spellStart"/>
      <w:r>
        <w:t>würden</w:t>
      </w:r>
      <w:proofErr w:type="spellEnd"/>
      <w:r>
        <w:t xml:space="preserve"> </w:t>
      </w:r>
      <w:proofErr w:type="spellStart"/>
      <w:r>
        <w:t>zunächst</w:t>
      </w:r>
      <w:proofErr w:type="spellEnd"/>
      <w:r>
        <w:t xml:space="preserve"> </w:t>
      </w:r>
      <w:proofErr w:type="spellStart"/>
      <w:r>
        <w:t>eine</w:t>
      </w:r>
      <w:proofErr w:type="spellEnd"/>
      <w:r>
        <w:t xml:space="preserve"> Variable und </w:t>
      </w:r>
      <w:proofErr w:type="spellStart"/>
      <w:r>
        <w:t>alle</w:t>
      </w:r>
      <w:proofErr w:type="spellEnd"/>
      <w:r>
        <w:t xml:space="preserve"> </w:t>
      </w:r>
      <w:proofErr w:type="spellStart"/>
      <w:r>
        <w:t>zugehörigen</w:t>
      </w:r>
      <w:proofErr w:type="spellEnd"/>
      <w:r>
        <w:t xml:space="preserve"> Simple Bounds </w:t>
      </w:r>
      <w:proofErr w:type="spellStart"/>
      <w:r>
        <w:t>betrachtet</w:t>
      </w:r>
      <w:proofErr w:type="spellEnd"/>
      <w:r>
        <w:t xml:space="preserve"> </w:t>
      </w:r>
      <w:proofErr w:type="spellStart"/>
      <w:r>
        <w:t>werden</w:t>
      </w:r>
      <w:proofErr w:type="spellEnd"/>
      <w:r>
        <w:t xml:space="preserve">. So </w:t>
      </w:r>
      <w:proofErr w:type="spellStart"/>
      <w:r>
        <w:t>ist</w:t>
      </w:r>
      <w:proofErr w:type="spellEnd"/>
      <w:r>
        <w:t xml:space="preserve"> </w:t>
      </w:r>
      <w:proofErr w:type="spellStart"/>
      <w:r>
        <w:t>ein</w:t>
      </w:r>
      <w:proofErr w:type="spellEnd"/>
      <w:r>
        <w:t xml:space="preserve"> </w:t>
      </w:r>
      <w:proofErr w:type="spellStart"/>
      <w:r>
        <w:t>signifikanter</w:t>
      </w:r>
      <w:proofErr w:type="spellEnd"/>
      <w:r>
        <w:t xml:space="preserve"> </w:t>
      </w:r>
      <w:proofErr w:type="spellStart"/>
      <w:r>
        <w:t>Unterschied</w:t>
      </w:r>
      <w:proofErr w:type="spellEnd"/>
      <w:r>
        <w:t xml:space="preserve">, </w:t>
      </w:r>
      <w:proofErr w:type="spellStart"/>
      <w:r>
        <w:t>dass</w:t>
      </w:r>
      <w:proofErr w:type="spellEnd"/>
      <w:r>
        <w:t xml:space="preserve"> B Constraints-</w:t>
      </w:r>
      <w:proofErr w:type="spellStart"/>
      <w:r>
        <w:t>getrieben</w:t>
      </w:r>
      <w:proofErr w:type="spellEnd"/>
      <w:r>
        <w:t xml:space="preserve"> </w:t>
      </w:r>
      <w:proofErr w:type="spellStart"/>
      <w:r>
        <w:t>agiert</w:t>
      </w:r>
      <w:proofErr w:type="spellEnd"/>
      <w:r>
        <w:t xml:space="preserve"> und CDCL </w:t>
      </w:r>
      <w:proofErr w:type="spellStart"/>
      <w:r>
        <w:t>Variablen-getrieben</w:t>
      </w:r>
      <w:proofErr w:type="spellEnd"/>
      <w:r>
        <w:t xml:space="preserve">. Eine </w:t>
      </w:r>
      <w:proofErr w:type="spellStart"/>
      <w:r>
        <w:t>komplette</w:t>
      </w:r>
      <w:proofErr w:type="spellEnd"/>
      <w:r>
        <w:t xml:space="preserve"> Integration von CDCL in B </w:t>
      </w:r>
      <w:proofErr w:type="spellStart"/>
      <w:r>
        <w:t>ist</w:t>
      </w:r>
      <w:proofErr w:type="spellEnd"/>
      <w:r>
        <w:t xml:space="preserve"> </w:t>
      </w:r>
      <w:proofErr w:type="spellStart"/>
      <w:r>
        <w:t>somit</w:t>
      </w:r>
      <w:proofErr w:type="spellEnd"/>
      <w:r>
        <w:t xml:space="preserve"> </w:t>
      </w:r>
      <w:proofErr w:type="spellStart"/>
      <w:r>
        <w:t>nicht</w:t>
      </w:r>
      <w:proofErr w:type="spellEnd"/>
      <w:r>
        <w:t xml:space="preserve"> </w:t>
      </w:r>
      <w:proofErr w:type="spellStart"/>
      <w:r>
        <w:t>möglich</w:t>
      </w:r>
      <w:proofErr w:type="spellEnd"/>
      <w:r>
        <w:t xml:space="preserve">. </w:t>
      </w:r>
      <w:proofErr w:type="spellStart"/>
      <w:r>
        <w:t>Jedoch</w:t>
      </w:r>
      <w:proofErr w:type="spellEnd"/>
      <w:r>
        <w:t xml:space="preserve"> </w:t>
      </w:r>
      <w:proofErr w:type="spellStart"/>
      <w:r>
        <w:t>sind</w:t>
      </w:r>
      <w:proofErr w:type="spellEnd"/>
      <w:r>
        <w:t xml:space="preserve"> </w:t>
      </w:r>
      <w:proofErr w:type="spellStart"/>
      <w:r>
        <w:t>durchaus</w:t>
      </w:r>
      <w:proofErr w:type="spellEnd"/>
      <w:r>
        <w:t xml:space="preserve"> </w:t>
      </w:r>
      <w:proofErr w:type="spellStart"/>
      <w:r>
        <w:t>Hybridlösungen</w:t>
      </w:r>
      <w:proofErr w:type="spellEnd"/>
      <w:r>
        <w:t xml:space="preserve"> </w:t>
      </w:r>
      <w:proofErr w:type="spellStart"/>
      <w:r>
        <w:t>denkbar</w:t>
      </w:r>
      <w:proofErr w:type="spellEnd"/>
      <w:r>
        <w:t xml:space="preserve"> </w:t>
      </w:r>
      <w:proofErr w:type="spellStart"/>
      <w:r>
        <w:t>oder</w:t>
      </w:r>
      <w:proofErr w:type="spellEnd"/>
      <w:r>
        <w:t xml:space="preserve"> </w:t>
      </w:r>
      <w:proofErr w:type="spellStart"/>
      <w:r>
        <w:t>Teilintegrationen</w:t>
      </w:r>
      <w:proofErr w:type="spellEnd"/>
      <w:r>
        <w:t xml:space="preserve"> von CDCL in B.</w:t>
      </w:r>
    </w:p>
    <w:p w14:paraId="2CB22D8C" w14:textId="50F08A5D" w:rsidR="00624AB0" w:rsidRDefault="00624AB0" w:rsidP="00B56F01">
      <w:pPr>
        <w:jc w:val="both"/>
      </w:pPr>
      <w:r>
        <w:t xml:space="preserve">Eine </w:t>
      </w:r>
      <w:proofErr w:type="spellStart"/>
      <w:r>
        <w:t>Möglichkeit</w:t>
      </w:r>
      <w:proofErr w:type="spellEnd"/>
      <w:r>
        <w:t xml:space="preserve"> </w:t>
      </w:r>
      <w:proofErr w:type="spellStart"/>
      <w:r>
        <w:t>wäre</w:t>
      </w:r>
      <w:proofErr w:type="spellEnd"/>
      <w:r>
        <w:t xml:space="preserve"> es, </w:t>
      </w:r>
      <w:proofErr w:type="spellStart"/>
      <w:r>
        <w:t>zunächst</w:t>
      </w:r>
      <w:proofErr w:type="spellEnd"/>
      <w:r>
        <w:t xml:space="preserve"> in </w:t>
      </w:r>
      <w:proofErr w:type="spellStart"/>
      <w:r>
        <w:t>Schritt</w:t>
      </w:r>
      <w:proofErr w:type="spellEnd"/>
      <w:r>
        <w:t xml:space="preserve"> 1 </w:t>
      </w:r>
      <w:proofErr w:type="spellStart"/>
      <w:r>
        <w:t>alle</w:t>
      </w:r>
      <w:proofErr w:type="spellEnd"/>
      <w:r>
        <w:t xml:space="preserve"> Constraints </w:t>
      </w:r>
      <w:proofErr w:type="spellStart"/>
      <w:r>
        <w:t>für</w:t>
      </w:r>
      <w:proofErr w:type="spellEnd"/>
      <w:r>
        <w:t xml:space="preserve"> </w:t>
      </w:r>
      <w:proofErr w:type="spellStart"/>
      <w:r>
        <w:t>eine</w:t>
      </w:r>
      <w:proofErr w:type="spellEnd"/>
      <w:r>
        <w:t xml:space="preserve"> </w:t>
      </w:r>
      <w:proofErr w:type="spellStart"/>
      <w:r>
        <w:t>Intervallabaschätzung</w:t>
      </w:r>
      <w:proofErr w:type="spellEnd"/>
      <w:r>
        <w:t xml:space="preserve"> </w:t>
      </w:r>
      <w:proofErr w:type="spellStart"/>
      <w:r>
        <w:t>zu</w:t>
      </w:r>
      <w:proofErr w:type="spellEnd"/>
      <w:r>
        <w:t xml:space="preserve"> </w:t>
      </w:r>
      <w:proofErr w:type="spellStart"/>
      <w:r>
        <w:t>prüfen</w:t>
      </w:r>
      <w:proofErr w:type="spellEnd"/>
      <w:r>
        <w:t xml:space="preserve">. </w:t>
      </w:r>
      <w:proofErr w:type="spellStart"/>
      <w:r>
        <w:t>Für</w:t>
      </w:r>
      <w:proofErr w:type="spellEnd"/>
      <w:r>
        <w:t xml:space="preserve"> </w:t>
      </w:r>
      <w:proofErr w:type="spellStart"/>
      <w:r>
        <w:t>alle</w:t>
      </w:r>
      <w:proofErr w:type="spellEnd"/>
      <w:r>
        <w:t xml:space="preserve"> Constraints, die inconclusive </w:t>
      </w:r>
      <w:proofErr w:type="spellStart"/>
      <w:r>
        <w:t>oder</w:t>
      </w:r>
      <w:proofErr w:type="spellEnd"/>
      <w:r>
        <w:t xml:space="preserve"> false </w:t>
      </w:r>
      <w:proofErr w:type="spellStart"/>
      <w:r>
        <w:t>sind</w:t>
      </w:r>
      <w:proofErr w:type="spellEnd"/>
      <w:r>
        <w:t xml:space="preserve">, </w:t>
      </w:r>
      <w:proofErr w:type="spellStart"/>
      <w:r>
        <w:t>wird</w:t>
      </w:r>
      <w:proofErr w:type="spellEnd"/>
      <w:r>
        <w:t xml:space="preserve"> CDCL </w:t>
      </w:r>
      <w:proofErr w:type="spellStart"/>
      <w:r>
        <w:t>angewendet</w:t>
      </w:r>
      <w:proofErr w:type="spellEnd"/>
      <w:r>
        <w:t xml:space="preserve">, </w:t>
      </w:r>
      <w:proofErr w:type="spellStart"/>
      <w:r>
        <w:t>indem</w:t>
      </w:r>
      <w:proofErr w:type="spellEnd"/>
      <w:r>
        <w:t xml:space="preserve"> </w:t>
      </w:r>
      <w:proofErr w:type="spellStart"/>
      <w:r>
        <w:t>nur</w:t>
      </w:r>
      <w:proofErr w:type="spellEnd"/>
      <w:r>
        <w:t xml:space="preserve"> die </w:t>
      </w:r>
      <w:proofErr w:type="spellStart"/>
      <w:r>
        <w:t>Variablen</w:t>
      </w:r>
      <w:proofErr w:type="spellEnd"/>
      <w:r>
        <w:t xml:space="preserve"> </w:t>
      </w:r>
      <w:proofErr w:type="spellStart"/>
      <w:r>
        <w:t>betrachtet</w:t>
      </w:r>
      <w:proofErr w:type="spellEnd"/>
      <w:r>
        <w:t xml:space="preserve"> </w:t>
      </w:r>
      <w:proofErr w:type="spellStart"/>
      <w:r>
        <w:t>werden</w:t>
      </w:r>
      <w:proofErr w:type="spellEnd"/>
      <w:r>
        <w:t xml:space="preserve">, </w:t>
      </w:r>
      <w:proofErr w:type="spellStart"/>
      <w:r>
        <w:t>welche</w:t>
      </w:r>
      <w:proofErr w:type="spellEnd"/>
      <w:r>
        <w:t xml:space="preserve"> in den </w:t>
      </w:r>
      <w:proofErr w:type="spellStart"/>
      <w:r>
        <w:t>entsprechenden</w:t>
      </w:r>
      <w:proofErr w:type="spellEnd"/>
      <w:r>
        <w:t xml:space="preserve"> Constraints </w:t>
      </w:r>
      <w:proofErr w:type="spellStart"/>
      <w:r>
        <w:t>vorkommen</w:t>
      </w:r>
      <w:proofErr w:type="spellEnd"/>
      <w:r>
        <w:t xml:space="preserve">. </w:t>
      </w:r>
      <w:proofErr w:type="spellStart"/>
      <w:r>
        <w:t>Sobald</w:t>
      </w:r>
      <w:proofErr w:type="spellEnd"/>
      <w:r>
        <w:t xml:space="preserve"> es </w:t>
      </w:r>
      <w:proofErr w:type="spellStart"/>
      <w:r>
        <w:t>hier</w:t>
      </w:r>
      <w:proofErr w:type="spellEnd"/>
      <w:r>
        <w:t xml:space="preserve"> </w:t>
      </w:r>
      <w:proofErr w:type="spellStart"/>
      <w:r>
        <w:t>zu</w:t>
      </w:r>
      <w:proofErr w:type="spellEnd"/>
      <w:r>
        <w:t xml:space="preserve"> </w:t>
      </w:r>
      <w:proofErr w:type="spellStart"/>
      <w:r>
        <w:t>einem</w:t>
      </w:r>
      <w:proofErr w:type="spellEnd"/>
      <w:r>
        <w:t xml:space="preserve"> Conflict </w:t>
      </w:r>
      <w:proofErr w:type="spellStart"/>
      <w:r>
        <w:t>kommt</w:t>
      </w:r>
      <w:proofErr w:type="spellEnd"/>
      <w:r w:rsidR="000C6401">
        <w:t>,</w:t>
      </w:r>
      <w:r>
        <w:t xml:space="preserve"> </w:t>
      </w:r>
      <w:proofErr w:type="spellStart"/>
      <w:r>
        <w:t>wird</w:t>
      </w:r>
      <w:proofErr w:type="spellEnd"/>
      <w:r>
        <w:t xml:space="preserve"> die </w:t>
      </w:r>
      <w:proofErr w:type="spellStart"/>
      <w:r>
        <w:t>Ursache</w:t>
      </w:r>
      <w:proofErr w:type="spellEnd"/>
      <w:r>
        <w:t xml:space="preserve"> auf den </w:t>
      </w:r>
      <w:proofErr w:type="spellStart"/>
      <w:r>
        <w:t>vorherigen</w:t>
      </w:r>
      <w:proofErr w:type="spellEnd"/>
      <w:r>
        <w:t xml:space="preserve"> </w:t>
      </w:r>
      <w:proofErr w:type="spellStart"/>
      <w:r>
        <w:t>Entscheidungsleveln</w:t>
      </w:r>
      <w:proofErr w:type="spellEnd"/>
      <w:r>
        <w:t xml:space="preserve"> </w:t>
      </w:r>
      <w:proofErr w:type="spellStart"/>
      <w:r>
        <w:t>nach</w:t>
      </w:r>
      <w:proofErr w:type="spellEnd"/>
      <w:r>
        <w:t xml:space="preserve"> CDCL </w:t>
      </w:r>
      <w:proofErr w:type="spellStart"/>
      <w:r>
        <w:t>als</w:t>
      </w:r>
      <w:proofErr w:type="spellEnd"/>
      <w:r>
        <w:t xml:space="preserve"> </w:t>
      </w:r>
      <w:proofErr w:type="spellStart"/>
      <w:r>
        <w:t>zusätzliche</w:t>
      </w:r>
      <w:proofErr w:type="spellEnd"/>
      <w:r>
        <w:t xml:space="preserve"> Conflict Clause </w:t>
      </w:r>
      <w:proofErr w:type="spellStart"/>
      <w:r>
        <w:t>gespeichert</w:t>
      </w:r>
      <w:proofErr w:type="spellEnd"/>
      <w:r>
        <w:t xml:space="preserve">. Je </w:t>
      </w:r>
      <w:proofErr w:type="spellStart"/>
      <w:r>
        <w:t>nachdem</w:t>
      </w:r>
      <w:proofErr w:type="spellEnd"/>
      <w:r>
        <w:t xml:space="preserve"> </w:t>
      </w:r>
      <w:proofErr w:type="spellStart"/>
      <w:r>
        <w:t>ob</w:t>
      </w:r>
      <w:proofErr w:type="spellEnd"/>
      <w:r>
        <w:t xml:space="preserve"> </w:t>
      </w:r>
      <w:proofErr w:type="spellStart"/>
      <w:r>
        <w:t>zuerst</w:t>
      </w:r>
      <w:proofErr w:type="spellEnd"/>
      <w:r>
        <w:t xml:space="preserve"> </w:t>
      </w:r>
      <w:proofErr w:type="spellStart"/>
      <w:r>
        <w:t>ein</w:t>
      </w:r>
      <w:proofErr w:type="spellEnd"/>
      <w:r>
        <w:t xml:space="preserve"> </w:t>
      </w:r>
      <w:proofErr w:type="spellStart"/>
      <w:r>
        <w:t>falses</w:t>
      </w:r>
      <w:proofErr w:type="spellEnd"/>
      <w:r>
        <w:t xml:space="preserve"> </w:t>
      </w:r>
      <w:proofErr w:type="spellStart"/>
      <w:r>
        <w:t>oder</w:t>
      </w:r>
      <w:proofErr w:type="spellEnd"/>
      <w:r>
        <w:t xml:space="preserve"> </w:t>
      </w:r>
      <w:proofErr w:type="spellStart"/>
      <w:r>
        <w:t>ein</w:t>
      </w:r>
      <w:proofErr w:type="spellEnd"/>
      <w:r>
        <w:t xml:space="preserve"> inconclusive Constraint </w:t>
      </w:r>
      <w:proofErr w:type="spellStart"/>
      <w:r>
        <w:t>gefunden</w:t>
      </w:r>
      <w:proofErr w:type="spellEnd"/>
      <w:r>
        <w:t xml:space="preserve"> </w:t>
      </w:r>
      <w:proofErr w:type="spellStart"/>
      <w:r>
        <w:t>wird</w:t>
      </w:r>
      <w:proofErr w:type="spellEnd"/>
      <w:r>
        <w:t xml:space="preserve">, </w:t>
      </w:r>
      <w:proofErr w:type="spellStart"/>
      <w:r>
        <w:t>wird</w:t>
      </w:r>
      <w:proofErr w:type="spellEnd"/>
      <w:r>
        <w:t xml:space="preserve"> </w:t>
      </w:r>
      <w:proofErr w:type="spellStart"/>
      <w:r>
        <w:t>mit</w:t>
      </w:r>
      <w:proofErr w:type="spellEnd"/>
      <w:r>
        <w:t xml:space="preserve"> </w:t>
      </w:r>
      <w:proofErr w:type="spellStart"/>
      <w:r>
        <w:t>Schritt</w:t>
      </w:r>
      <w:proofErr w:type="spellEnd"/>
      <w:r>
        <w:t xml:space="preserve"> 2 </w:t>
      </w:r>
      <w:proofErr w:type="spellStart"/>
      <w:r>
        <w:t>oder</w:t>
      </w:r>
      <w:proofErr w:type="spellEnd"/>
      <w:r>
        <w:t xml:space="preserve"> 3 </w:t>
      </w:r>
      <w:proofErr w:type="spellStart"/>
      <w:r>
        <w:t>weiterverfahren</w:t>
      </w:r>
      <w:proofErr w:type="spellEnd"/>
      <w:r>
        <w:t>.</w:t>
      </w:r>
    </w:p>
    <w:p w14:paraId="4A8A2635" w14:textId="36F8F6A4" w:rsidR="00624AB0" w:rsidRDefault="00624AB0" w:rsidP="00B56F01">
      <w:pPr>
        <w:jc w:val="both"/>
      </w:pPr>
    </w:p>
    <w:p w14:paraId="139F0103" w14:textId="0AAD712E" w:rsidR="000C6401" w:rsidRDefault="000C6401" w:rsidP="00B56F01">
      <w:pPr>
        <w:jc w:val="both"/>
      </w:pPr>
    </w:p>
    <w:p w14:paraId="3ADBB393" w14:textId="3CEACD51" w:rsidR="000C6401" w:rsidRDefault="000C6401" w:rsidP="00B56F01">
      <w:pPr>
        <w:jc w:val="both"/>
      </w:pPr>
    </w:p>
    <w:p w14:paraId="16D3766B" w14:textId="77777777" w:rsidR="000C6401" w:rsidRDefault="000C6401" w:rsidP="00B56F01">
      <w:pPr>
        <w:jc w:val="both"/>
      </w:pPr>
    </w:p>
    <w:p w14:paraId="65599CF4" w14:textId="794F4AD3" w:rsidR="00C44C6D" w:rsidRDefault="00C44C6D" w:rsidP="00B56F01">
      <w:pPr>
        <w:pStyle w:val="berschrift2"/>
        <w:jc w:val="both"/>
        <w:rPr>
          <w:ins w:id="9" w:author="Jörn Pochodaj" w:date="2019-08-15T20:52:00Z"/>
        </w:rPr>
      </w:pPr>
    </w:p>
    <w:p w14:paraId="71F66F18" w14:textId="77777777" w:rsidR="00FF737D" w:rsidRPr="00FF737D" w:rsidRDefault="00FF737D" w:rsidP="00FF737D">
      <w:pPr>
        <w:rPr>
          <w:rPrChange w:id="10" w:author="Jörn Pochodaj" w:date="2019-08-15T20:52:00Z">
            <w:rPr/>
          </w:rPrChange>
        </w:rPr>
        <w:pPrChange w:id="11" w:author="Jörn Pochodaj" w:date="2019-08-15T20:52:00Z">
          <w:pPr>
            <w:pStyle w:val="berschrift2"/>
            <w:jc w:val="both"/>
          </w:pPr>
        </w:pPrChange>
      </w:pPr>
    </w:p>
    <w:p w14:paraId="30E88AA2" w14:textId="4CB20AEA" w:rsidR="00624AB0" w:rsidRPr="00013B1D" w:rsidRDefault="00624AB0" w:rsidP="00B56F01">
      <w:pPr>
        <w:pStyle w:val="berschrift2"/>
        <w:jc w:val="both"/>
      </w:pPr>
      <w:bookmarkStart w:id="12" w:name="_Toc16719173"/>
      <w:proofErr w:type="spellStart"/>
      <w:r w:rsidRPr="00013B1D">
        <w:lastRenderedPageBreak/>
        <w:t>Praktischer</w:t>
      </w:r>
      <w:proofErr w:type="spellEnd"/>
      <w:r w:rsidRPr="00013B1D">
        <w:t xml:space="preserve"> </w:t>
      </w:r>
      <w:proofErr w:type="spellStart"/>
      <w:r w:rsidRPr="00013B1D">
        <w:t>Teil</w:t>
      </w:r>
      <w:bookmarkEnd w:id="12"/>
      <w:proofErr w:type="spellEnd"/>
    </w:p>
    <w:p w14:paraId="7E42CE44" w14:textId="77777777" w:rsidR="00A70C2D" w:rsidRDefault="00624AB0" w:rsidP="00B56F01">
      <w:pPr>
        <w:jc w:val="both"/>
      </w:pPr>
      <w:r>
        <w:t>2a)</w:t>
      </w:r>
    </w:p>
    <w:p w14:paraId="138F9515" w14:textId="2C80923D" w:rsidR="00624AB0" w:rsidRDefault="00624AB0" w:rsidP="00B56F01">
      <w:pPr>
        <w:jc w:val="both"/>
        <w:rPr>
          <w:ins w:id="13" w:author="Jörn Pochodaj" w:date="2019-08-15T20:56:00Z"/>
        </w:rPr>
      </w:pPr>
      <w:r>
        <w:t xml:space="preserve">Das CSP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ArrayLists</w:t>
      </w:r>
      <w:proofErr w:type="spellEnd"/>
      <w:r>
        <w:t xml:space="preserve">. Eine </w:t>
      </w:r>
      <w:proofErr w:type="spellStart"/>
      <w:r>
        <w:t>vom</w:t>
      </w:r>
      <w:proofErr w:type="spellEnd"/>
      <w:r>
        <w:t xml:space="preserve"> </w:t>
      </w:r>
      <w:proofErr w:type="spellStart"/>
      <w:r>
        <w:t>Typ</w:t>
      </w:r>
      <w:proofErr w:type="spellEnd"/>
      <w:r>
        <w:t xml:space="preserve"> Variable und die </w:t>
      </w:r>
      <w:proofErr w:type="spellStart"/>
      <w:r>
        <w:t>andere</w:t>
      </w:r>
      <w:proofErr w:type="spellEnd"/>
      <w:r>
        <w:t xml:space="preserve"> </w:t>
      </w:r>
      <w:proofErr w:type="spellStart"/>
      <w:r>
        <w:t>vom</w:t>
      </w:r>
      <w:proofErr w:type="spellEnd"/>
      <w:r>
        <w:t xml:space="preserve"> </w:t>
      </w:r>
      <w:proofErr w:type="spellStart"/>
      <w:r>
        <w:t>Typ</w:t>
      </w:r>
      <w:proofErr w:type="spellEnd"/>
      <w:r>
        <w:t xml:space="preserve"> Simple Constraint. </w:t>
      </w:r>
      <w:proofErr w:type="spellStart"/>
      <w:r>
        <w:t>Zudem</w:t>
      </w:r>
      <w:proofErr w:type="spellEnd"/>
      <w:r>
        <w:t xml:space="preserve"> </w:t>
      </w:r>
      <w:proofErr w:type="spellStart"/>
      <w:r>
        <w:t>gibt</w:t>
      </w:r>
      <w:proofErr w:type="spellEnd"/>
      <w:r>
        <w:t xml:space="preserve"> es </w:t>
      </w:r>
      <w:proofErr w:type="spellStart"/>
      <w:r>
        <w:t>einen</w:t>
      </w:r>
      <w:proofErr w:type="spellEnd"/>
      <w:r>
        <w:t xml:space="preserve"> Stack </w:t>
      </w:r>
      <w:proofErr w:type="spellStart"/>
      <w:r>
        <w:t>vom</w:t>
      </w:r>
      <w:proofErr w:type="spellEnd"/>
      <w:r>
        <w:t xml:space="preserve"> </w:t>
      </w:r>
      <w:proofErr w:type="spellStart"/>
      <w:r>
        <w:t>Typ</w:t>
      </w:r>
      <w:proofErr w:type="spellEnd"/>
      <w:r>
        <w:t xml:space="preserve"> Variable </w:t>
      </w:r>
      <w:proofErr w:type="spellStart"/>
      <w:r>
        <w:t>für</w:t>
      </w:r>
      <w:proofErr w:type="spellEnd"/>
      <w:r>
        <w:t xml:space="preserve"> die </w:t>
      </w:r>
      <w:proofErr w:type="spellStart"/>
      <w:r>
        <w:t>zunächst</w:t>
      </w:r>
      <w:proofErr w:type="spellEnd"/>
      <w:r>
        <w:t xml:space="preserve"> </w:t>
      </w:r>
      <w:proofErr w:type="spellStart"/>
      <w:r>
        <w:t>nicht</w:t>
      </w:r>
      <w:proofErr w:type="spellEnd"/>
      <w:r>
        <w:t xml:space="preserve"> </w:t>
      </w:r>
      <w:proofErr w:type="spellStart"/>
      <w:r>
        <w:t>verwendete</w:t>
      </w:r>
      <w:proofErr w:type="spellEnd"/>
      <w:r>
        <w:t xml:space="preserve"> </w:t>
      </w:r>
      <w:proofErr w:type="spellStart"/>
      <w:r>
        <w:t>Hälfte</w:t>
      </w:r>
      <w:proofErr w:type="spellEnd"/>
      <w:r>
        <w:t xml:space="preserve"> der </w:t>
      </w:r>
      <w:proofErr w:type="spellStart"/>
      <w:r>
        <w:t>Intervalle</w:t>
      </w:r>
      <w:proofErr w:type="spellEnd"/>
      <w:r>
        <w:t>.</w:t>
      </w:r>
      <w:r w:rsidR="00A70C2D">
        <w:t xml:space="preserve"> </w:t>
      </w:r>
      <w:r>
        <w:t xml:space="preserve">Eine Variable </w:t>
      </w:r>
      <w:proofErr w:type="spellStart"/>
      <w:r>
        <w:t>besteht</w:t>
      </w:r>
      <w:proofErr w:type="spellEnd"/>
      <w:r>
        <w:t xml:space="preserve"> </w:t>
      </w:r>
      <w:proofErr w:type="spellStart"/>
      <w:r>
        <w:t>aus</w:t>
      </w:r>
      <w:proofErr w:type="spellEnd"/>
      <w:r>
        <w:t xml:space="preserve"> </w:t>
      </w:r>
      <w:proofErr w:type="spellStart"/>
      <w:r>
        <w:t>drei</w:t>
      </w:r>
      <w:proofErr w:type="spellEnd"/>
      <w:r>
        <w:t xml:space="preserve"> </w:t>
      </w:r>
      <w:proofErr w:type="spellStart"/>
      <w:r>
        <w:t>Integern</w:t>
      </w:r>
      <w:proofErr w:type="spellEnd"/>
      <w:r>
        <w:t xml:space="preserve">. Die </w:t>
      </w:r>
      <w:proofErr w:type="spellStart"/>
      <w:r>
        <w:t>untere</w:t>
      </w:r>
      <w:proofErr w:type="spellEnd"/>
      <w:r>
        <w:t xml:space="preserve"> und </w:t>
      </w:r>
      <w:proofErr w:type="spellStart"/>
      <w:r>
        <w:t>obere</w:t>
      </w:r>
      <w:proofErr w:type="spellEnd"/>
      <w:r>
        <w:t xml:space="preserve"> </w:t>
      </w:r>
      <w:proofErr w:type="spellStart"/>
      <w:r>
        <w:t>Grenze</w:t>
      </w:r>
      <w:proofErr w:type="spellEnd"/>
      <w:r>
        <w:t xml:space="preserve"> der Domain und </w:t>
      </w:r>
      <w:proofErr w:type="spellStart"/>
      <w:r>
        <w:t>eine</w:t>
      </w:r>
      <w:proofErr w:type="spellEnd"/>
      <w:r>
        <w:t xml:space="preserve"> Position, </w:t>
      </w:r>
      <w:proofErr w:type="spellStart"/>
      <w:r>
        <w:t>zur</w:t>
      </w:r>
      <w:proofErr w:type="spellEnd"/>
      <w:r>
        <w:t xml:space="preserve"> </w:t>
      </w:r>
      <w:proofErr w:type="spellStart"/>
      <w:r>
        <w:t>Identifikation</w:t>
      </w:r>
      <w:proofErr w:type="spellEnd"/>
      <w:r>
        <w:t>.</w:t>
      </w:r>
      <w:r w:rsidR="00A70C2D">
        <w:t xml:space="preserve"> </w:t>
      </w:r>
      <w:r>
        <w:t xml:space="preserve">Ein </w:t>
      </w:r>
      <w:proofErr w:type="spellStart"/>
      <w:r>
        <w:t>SimpleConstraint</w:t>
      </w:r>
      <w:proofErr w:type="spellEnd"/>
      <w:r>
        <w:t xml:space="preserve"> </w:t>
      </w:r>
      <w:proofErr w:type="spellStart"/>
      <w:r>
        <w:t>besteht</w:t>
      </w:r>
      <w:proofErr w:type="spellEnd"/>
      <w:r>
        <w:t xml:space="preserve"> </w:t>
      </w:r>
      <w:proofErr w:type="spellStart"/>
      <w:r>
        <w:t>aus</w:t>
      </w:r>
      <w:proofErr w:type="spellEnd"/>
      <w:r>
        <w:t xml:space="preserve"> </w:t>
      </w:r>
      <w:proofErr w:type="spellStart"/>
      <w:r>
        <w:t>einer</w:t>
      </w:r>
      <w:proofErr w:type="spellEnd"/>
      <w:r>
        <w:t xml:space="preserve"> </w:t>
      </w:r>
      <w:proofErr w:type="spellStart"/>
      <w:r>
        <w:t>ArrayList</w:t>
      </w:r>
      <w:proofErr w:type="spellEnd"/>
      <w:r>
        <w:t xml:space="preserve"> von </w:t>
      </w:r>
      <w:proofErr w:type="spellStart"/>
      <w:r>
        <w:t>SimpleBounds</w:t>
      </w:r>
      <w:proofErr w:type="spellEnd"/>
      <w:r>
        <w:t xml:space="preserve">. </w:t>
      </w:r>
      <w:proofErr w:type="spellStart"/>
      <w:r>
        <w:t>Jeder</w:t>
      </w:r>
      <w:proofErr w:type="spellEnd"/>
      <w:r>
        <w:t xml:space="preserve"> </w:t>
      </w:r>
      <w:proofErr w:type="spellStart"/>
      <w:r>
        <w:t>SimpleBound</w:t>
      </w:r>
      <w:proofErr w:type="spellEnd"/>
      <w:r w:rsidR="00CD17DC">
        <w:t xml:space="preserve"> </w:t>
      </w:r>
      <w:proofErr w:type="spellStart"/>
      <w:r>
        <w:t>besteht</w:t>
      </w:r>
      <w:proofErr w:type="spellEnd"/>
      <w:r>
        <w:t xml:space="preserve"> </w:t>
      </w:r>
      <w:proofErr w:type="spellStart"/>
      <w:r>
        <w:t>aus</w:t>
      </w:r>
      <w:proofErr w:type="spellEnd"/>
      <w:r>
        <w:t xml:space="preserve"> </w:t>
      </w:r>
      <w:proofErr w:type="spellStart"/>
      <w:r>
        <w:t>zwei</w:t>
      </w:r>
      <w:proofErr w:type="spellEnd"/>
      <w:r>
        <w:t xml:space="preserve"> </w:t>
      </w:r>
      <w:proofErr w:type="spellStart"/>
      <w:r>
        <w:t>Variablen</w:t>
      </w:r>
      <w:proofErr w:type="spellEnd"/>
      <w:r>
        <w:t xml:space="preserve"> x </w:t>
      </w:r>
      <w:proofErr w:type="spellStart"/>
      <w:r>
        <w:t>und</w:t>
      </w:r>
      <w:proofErr w:type="spellEnd"/>
      <w:r>
        <w:t xml:space="preserve"> y </w:t>
      </w:r>
      <w:proofErr w:type="spellStart"/>
      <w:r>
        <w:t>sowie</w:t>
      </w:r>
      <w:proofErr w:type="spellEnd"/>
      <w:r>
        <w:t xml:space="preserve"> </w:t>
      </w:r>
      <w:proofErr w:type="spellStart"/>
      <w:r>
        <w:t>zwei</w:t>
      </w:r>
      <w:proofErr w:type="spellEnd"/>
      <w:r>
        <w:t xml:space="preserve"> </w:t>
      </w:r>
      <w:proofErr w:type="spellStart"/>
      <w:r>
        <w:t>Integern</w:t>
      </w:r>
      <w:proofErr w:type="spellEnd"/>
      <w:r>
        <w:t>, die</w:t>
      </w:r>
      <w:r w:rsidR="00CD17DC">
        <w:t xml:space="preserve"> </w:t>
      </w:r>
      <w:proofErr w:type="spellStart"/>
      <w:r w:rsidR="00CD17DC">
        <w:t>die</w:t>
      </w:r>
      <w:proofErr w:type="spellEnd"/>
      <w:r>
        <w:t xml:space="preserve"> </w:t>
      </w:r>
      <w:proofErr w:type="spellStart"/>
      <w:r>
        <w:t>Konstanten</w:t>
      </w:r>
      <w:proofErr w:type="spellEnd"/>
      <w:r>
        <w:t xml:space="preserve"> auf der </w:t>
      </w:r>
      <w:proofErr w:type="spellStart"/>
      <w:r>
        <w:t>linken</w:t>
      </w:r>
      <w:proofErr w:type="spellEnd"/>
      <w:r>
        <w:t xml:space="preserve"> </w:t>
      </w:r>
      <w:proofErr w:type="spellStart"/>
      <w:r>
        <w:t>beziehungsweise</w:t>
      </w:r>
      <w:proofErr w:type="spellEnd"/>
      <w:r>
        <w:t xml:space="preserve"> </w:t>
      </w:r>
      <w:proofErr w:type="spellStart"/>
      <w:r>
        <w:t>rechten</w:t>
      </w:r>
      <w:proofErr w:type="spellEnd"/>
      <w:r>
        <w:t xml:space="preserve"> </w:t>
      </w:r>
      <w:proofErr w:type="spellStart"/>
      <w:r>
        <w:t>Seite</w:t>
      </w:r>
      <w:proofErr w:type="spellEnd"/>
      <w:r>
        <w:t xml:space="preserve"> de</w:t>
      </w:r>
      <w:r w:rsidR="00CD17DC">
        <w:t>s Simple Bounds</w:t>
      </w:r>
      <w:r>
        <w:t xml:space="preserve"> </w:t>
      </w:r>
      <w:proofErr w:type="spellStart"/>
      <w:r>
        <w:t>darstellen</w:t>
      </w:r>
      <w:proofErr w:type="spellEnd"/>
      <w:r>
        <w:t>.</w:t>
      </w:r>
      <w:ins w:id="14" w:author="Jörn Pochodaj" w:date="2019-08-15T20:56:00Z">
        <w:r w:rsidR="00FF737D">
          <w:t xml:space="preserve"> </w:t>
        </w:r>
      </w:ins>
    </w:p>
    <w:p w14:paraId="5B77030D" w14:textId="6420642C" w:rsidR="00FF737D" w:rsidRDefault="00FF737D" w:rsidP="00B56F01">
      <w:pPr>
        <w:jc w:val="both"/>
      </w:pPr>
      <w:proofErr w:type="spellStart"/>
      <w:ins w:id="15" w:author="Jörn Pochodaj" w:date="2019-08-15T20:56:00Z">
        <w:r>
          <w:t>Abbildung</w:t>
        </w:r>
        <w:proofErr w:type="spellEnd"/>
        <w:r>
          <w:t xml:space="preserve"> 1 </w:t>
        </w:r>
        <w:proofErr w:type="spellStart"/>
        <w:r>
          <w:t>zeigt</w:t>
        </w:r>
        <w:proofErr w:type="spellEnd"/>
        <w:r>
          <w:t xml:space="preserve"> </w:t>
        </w:r>
        <w:proofErr w:type="spellStart"/>
        <w:r>
          <w:t>diese</w:t>
        </w:r>
        <w:proofErr w:type="spellEnd"/>
        <w:r>
          <w:t xml:space="preserve"> </w:t>
        </w:r>
        <w:proofErr w:type="spellStart"/>
        <w:r>
          <w:t>Datenstruktur</w:t>
        </w:r>
        <w:proofErr w:type="spellEnd"/>
        <w:r>
          <w:t xml:space="preserve"> </w:t>
        </w:r>
        <w:proofErr w:type="spellStart"/>
        <w:r>
          <w:t>als</w:t>
        </w:r>
        <w:proofErr w:type="spellEnd"/>
        <w:r>
          <w:t xml:space="preserve"> UML </w:t>
        </w:r>
        <w:proofErr w:type="spellStart"/>
        <w:r>
          <w:t>Klassendiagramm</w:t>
        </w:r>
        <w:proofErr w:type="spellEnd"/>
        <w:r>
          <w:t xml:space="preserve">. Die </w:t>
        </w:r>
        <w:proofErr w:type="spellStart"/>
        <w:r>
          <w:t>Methoden</w:t>
        </w:r>
        <w:proofErr w:type="spellEnd"/>
        <w:r>
          <w:t xml:space="preserve"> </w:t>
        </w:r>
        <w:proofErr w:type="spellStart"/>
        <w:r>
          <w:t>wurden</w:t>
        </w:r>
        <w:proofErr w:type="spellEnd"/>
        <w:r>
          <w:t xml:space="preserve"> der </w:t>
        </w:r>
        <w:proofErr w:type="spellStart"/>
        <w:r>
          <w:t>Übersichtlichkeit</w:t>
        </w:r>
        <w:proofErr w:type="spellEnd"/>
        <w:r>
          <w:t xml:space="preserve"> </w:t>
        </w:r>
        <w:proofErr w:type="spellStart"/>
        <w:r>
          <w:t>halber</w:t>
        </w:r>
        <w:proofErr w:type="spellEnd"/>
        <w:r>
          <w:t xml:space="preserve"> </w:t>
        </w:r>
      </w:ins>
      <w:proofErr w:type="spellStart"/>
      <w:ins w:id="16" w:author="Jörn Pochodaj" w:date="2019-08-15T20:57:00Z">
        <w:r>
          <w:t>weggelassen</w:t>
        </w:r>
        <w:proofErr w:type="spellEnd"/>
        <w:r>
          <w:t>.</w:t>
        </w:r>
      </w:ins>
    </w:p>
    <w:p w14:paraId="6719CA9F" w14:textId="77777777" w:rsidR="00FF737D" w:rsidRDefault="00C44C6D" w:rsidP="00FF737D">
      <w:pPr>
        <w:keepNext/>
        <w:jc w:val="both"/>
        <w:rPr>
          <w:ins w:id="17" w:author="Jörn Pochodaj" w:date="2019-08-15T20:56:00Z"/>
        </w:rPr>
        <w:pPrChange w:id="18" w:author="Jörn Pochodaj" w:date="2019-08-15T20:56:00Z">
          <w:pPr>
            <w:keepNext/>
            <w:jc w:val="both"/>
          </w:pPr>
        </w:pPrChange>
      </w:pPr>
      <w:r>
        <w:rPr>
          <w:noProof/>
        </w:rPr>
        <w:drawing>
          <wp:inline distT="0" distB="0" distL="0" distR="0" wp14:anchorId="043EBD9E" wp14:editId="48A6CA8F">
            <wp:extent cx="5943600" cy="3314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B745DBF" w14:textId="06287D0D" w:rsidR="00C44C6D" w:rsidRDefault="00FF737D" w:rsidP="00FF737D">
      <w:pPr>
        <w:pStyle w:val="Beschriftung"/>
        <w:jc w:val="both"/>
        <w:pPrChange w:id="19" w:author="Jörn Pochodaj" w:date="2019-08-15T20:56:00Z">
          <w:pPr>
            <w:keepNext/>
            <w:jc w:val="both"/>
          </w:pPr>
        </w:pPrChange>
      </w:pPr>
      <w:proofErr w:type="spellStart"/>
      <w:ins w:id="20" w:author="Jörn Pochodaj" w:date="2019-08-15T20:56:00Z">
        <w:r>
          <w:t>Abbildung</w:t>
        </w:r>
        <w:proofErr w:type="spellEnd"/>
        <w:r>
          <w:t xml:space="preserve"> </w:t>
        </w:r>
        <w:r>
          <w:fldChar w:fldCharType="begin"/>
        </w:r>
        <w:r>
          <w:instrText xml:space="preserve"> SEQ Abbildung \* ARABIC </w:instrText>
        </w:r>
      </w:ins>
      <w:r>
        <w:fldChar w:fldCharType="separate"/>
      </w:r>
      <w:ins w:id="21" w:author="Jörn Pochodaj" w:date="2019-08-15T20:56:00Z">
        <w:r>
          <w:rPr>
            <w:noProof/>
          </w:rPr>
          <w:t>1</w:t>
        </w:r>
        <w:r>
          <w:fldChar w:fldCharType="end"/>
        </w:r>
        <w:r>
          <w:t xml:space="preserve"> </w:t>
        </w:r>
        <w:proofErr w:type="spellStart"/>
        <w:r>
          <w:t>Datenstruktur</w:t>
        </w:r>
        <w:proofErr w:type="spellEnd"/>
        <w:r>
          <w:t xml:space="preserve"> </w:t>
        </w:r>
        <w:proofErr w:type="spellStart"/>
        <w:r>
          <w:t>als</w:t>
        </w:r>
        <w:proofErr w:type="spellEnd"/>
        <w:r>
          <w:t xml:space="preserve"> </w:t>
        </w:r>
        <w:proofErr w:type="spellStart"/>
        <w:r>
          <w:t>Klassendiagramm</w:t>
        </w:r>
      </w:ins>
      <w:proofErr w:type="spellEnd"/>
    </w:p>
    <w:p w14:paraId="493A2911" w14:textId="05B1DB1F" w:rsidR="00A70C2D" w:rsidRDefault="00A70C2D" w:rsidP="00B56F01">
      <w:pPr>
        <w:jc w:val="both"/>
      </w:pPr>
      <w:r>
        <w:t>2b)</w:t>
      </w:r>
    </w:p>
    <w:p w14:paraId="132FFA06" w14:textId="61BFDF8A" w:rsidR="00A70C2D" w:rsidRDefault="00A70C2D" w:rsidP="00B56F01">
      <w:pPr>
        <w:jc w:val="both"/>
      </w:pPr>
      <w:r>
        <w:t xml:space="preserve">Der </w:t>
      </w:r>
      <w:proofErr w:type="spellStart"/>
      <w:r>
        <w:t>implementierte</w:t>
      </w:r>
      <w:proofErr w:type="spellEnd"/>
      <w:r>
        <w:t xml:space="preserve"> Parser </w:t>
      </w:r>
      <w:proofErr w:type="spellStart"/>
      <w:r>
        <w:t>ist</w:t>
      </w:r>
      <w:proofErr w:type="spellEnd"/>
      <w:r>
        <w:t xml:space="preserve"> in der Lage</w:t>
      </w:r>
      <w:del w:id="22" w:author="Jörn Pochodaj" w:date="2019-08-15T20:53:00Z">
        <w:r w:rsidDel="00FF737D">
          <w:delText xml:space="preserve"> </w:delText>
        </w:r>
      </w:del>
      <w:r>
        <w:t xml:space="preserve"> </w:t>
      </w:r>
      <w:proofErr w:type="spellStart"/>
      <w:r>
        <w:t>Eingabedatei</w:t>
      </w:r>
      <w:r w:rsidR="00CD17DC">
        <w:t>en</w:t>
      </w:r>
      <w:proofErr w:type="spellEnd"/>
      <w:r>
        <w:t xml:space="preserve"> </w:t>
      </w:r>
      <w:proofErr w:type="spellStart"/>
      <w:r>
        <w:t>zu</w:t>
      </w:r>
      <w:proofErr w:type="spellEnd"/>
      <w:r>
        <w:t xml:space="preserve"> </w:t>
      </w:r>
      <w:proofErr w:type="spellStart"/>
      <w:r>
        <w:t>lesen</w:t>
      </w:r>
      <w:proofErr w:type="spellEnd"/>
      <w:r w:rsidR="00CD17DC">
        <w:t xml:space="preserve">, die dem </w:t>
      </w:r>
      <w:proofErr w:type="spellStart"/>
      <w:r w:rsidR="00CD17DC">
        <w:t>formalen</w:t>
      </w:r>
      <w:proofErr w:type="spellEnd"/>
      <w:r w:rsidR="00CD17DC">
        <w:t xml:space="preserve"> Template </w:t>
      </w:r>
      <w:proofErr w:type="spellStart"/>
      <w:r w:rsidR="00CD17DC">
        <w:t>entsprechen</w:t>
      </w:r>
      <w:proofErr w:type="spellEnd"/>
      <w:r w:rsidR="00CD17DC">
        <w:t xml:space="preserve">. </w:t>
      </w:r>
      <w:proofErr w:type="spellStart"/>
      <w:r w:rsidR="00CD17DC">
        <w:t>Dies</w:t>
      </w:r>
      <w:r>
        <w:t>e</w:t>
      </w:r>
      <w:proofErr w:type="spellEnd"/>
      <w:r>
        <w:t xml:space="preserve"> </w:t>
      </w:r>
      <w:r w:rsidR="00CD17DC">
        <w:t xml:space="preserve">warden in die </w:t>
      </w:r>
      <w:proofErr w:type="spellStart"/>
      <w:r w:rsidR="00CD17DC">
        <w:t>zuvor</w:t>
      </w:r>
      <w:proofErr w:type="spellEnd"/>
      <w:r w:rsidR="00CD17DC">
        <w:t xml:space="preserve"> </w:t>
      </w:r>
      <w:proofErr w:type="spellStart"/>
      <w:r w:rsidR="00CD17DC">
        <w:t>beschriebenen</w:t>
      </w:r>
      <w:proofErr w:type="spellEnd"/>
      <w:r>
        <w:t xml:space="preserve"> </w:t>
      </w:r>
      <w:proofErr w:type="spellStart"/>
      <w:r>
        <w:t>Datenstrukturen</w:t>
      </w:r>
      <w:proofErr w:type="spellEnd"/>
      <w:r>
        <w:t xml:space="preserve"> </w:t>
      </w:r>
      <w:proofErr w:type="spellStart"/>
      <w:r>
        <w:t>um</w:t>
      </w:r>
      <w:r w:rsidR="00CD17DC">
        <w:t>ge</w:t>
      </w:r>
      <w:r>
        <w:t>wandel</w:t>
      </w:r>
      <w:r w:rsidR="00CD17DC">
        <w:t>t</w:t>
      </w:r>
      <w:proofErr w:type="spellEnd"/>
      <w:r>
        <w:t xml:space="preserve">. </w:t>
      </w:r>
      <w:r w:rsidR="00CD17DC">
        <w:t xml:space="preserve">Auch Constraints der Form 10 &gt;= 4 </w:t>
      </w:r>
      <w:proofErr w:type="spellStart"/>
      <w:r w:rsidR="00CD17DC">
        <w:t>werden</w:t>
      </w:r>
      <w:proofErr w:type="spellEnd"/>
      <w:r w:rsidR="00CD17DC">
        <w:t xml:space="preserve"> </w:t>
      </w:r>
      <w:proofErr w:type="spellStart"/>
      <w:r w:rsidR="00CD17DC">
        <w:t>erkannt</w:t>
      </w:r>
      <w:proofErr w:type="spellEnd"/>
      <w:r w:rsidR="00CD17DC">
        <w:t xml:space="preserve"> und </w:t>
      </w:r>
      <w:proofErr w:type="spellStart"/>
      <w:r w:rsidR="00CD17DC">
        <w:t>umgewandelt</w:t>
      </w:r>
      <w:proofErr w:type="spellEnd"/>
      <w:r w:rsidR="00CD17DC">
        <w:t>.</w:t>
      </w:r>
    </w:p>
    <w:p w14:paraId="51331613" w14:textId="7DB167F8" w:rsidR="00624AB0" w:rsidRDefault="00CD17DC" w:rsidP="00B56F01">
      <w:pPr>
        <w:jc w:val="both"/>
      </w:pPr>
      <w:r>
        <w:t xml:space="preserve">Dies </w:t>
      </w:r>
      <w:proofErr w:type="spellStart"/>
      <w:r>
        <w:t>geschieht</w:t>
      </w:r>
      <w:proofErr w:type="spellEnd"/>
      <w:r>
        <w:t xml:space="preserve">, </w:t>
      </w:r>
      <w:proofErr w:type="spellStart"/>
      <w:r>
        <w:t>indem</w:t>
      </w:r>
      <w:proofErr w:type="spellEnd"/>
      <w:r>
        <w:t xml:space="preserve"> die Simple Constraints in Simple Bounds </w:t>
      </w:r>
      <w:proofErr w:type="spellStart"/>
      <w:r>
        <w:t>geteilt</w:t>
      </w:r>
      <w:proofErr w:type="spellEnd"/>
      <w:r>
        <w:t xml:space="preserve"> </w:t>
      </w:r>
      <w:proofErr w:type="spellStart"/>
      <w:r>
        <w:t>werden</w:t>
      </w:r>
      <w:proofErr w:type="spellEnd"/>
      <w:r>
        <w:t xml:space="preserve"> und </w:t>
      </w:r>
      <w:proofErr w:type="spellStart"/>
      <w:r>
        <w:t>alle</w:t>
      </w:r>
      <w:proofErr w:type="spellEnd"/>
      <w:r>
        <w:t xml:space="preserve"> </w:t>
      </w:r>
      <w:proofErr w:type="spellStart"/>
      <w:r>
        <w:t>unrelevanten</w:t>
      </w:r>
      <w:proofErr w:type="spellEnd"/>
      <w:r>
        <w:t xml:space="preserve"> </w:t>
      </w:r>
      <w:proofErr w:type="spellStart"/>
      <w:r>
        <w:t>Zeichen</w:t>
      </w:r>
      <w:proofErr w:type="spellEnd"/>
      <w:r>
        <w:t xml:space="preserve"> </w:t>
      </w:r>
      <w:proofErr w:type="spellStart"/>
      <w:r>
        <w:t>entfernt</w:t>
      </w:r>
      <w:proofErr w:type="spellEnd"/>
      <w:r>
        <w:t xml:space="preserve"> </w:t>
      </w:r>
      <w:proofErr w:type="spellStart"/>
      <w:r>
        <w:t>werden</w:t>
      </w:r>
      <w:proofErr w:type="spellEnd"/>
      <w:r>
        <w:t xml:space="preserve">. </w:t>
      </w:r>
      <w:proofErr w:type="spellStart"/>
      <w:r>
        <w:t>Anschließend</w:t>
      </w:r>
      <w:proofErr w:type="spellEnd"/>
      <w:r>
        <w:t xml:space="preserve"> </w:t>
      </w:r>
      <w:proofErr w:type="spellStart"/>
      <w:r>
        <w:t>werden</w:t>
      </w:r>
      <w:proofErr w:type="spellEnd"/>
      <w:r>
        <w:t xml:space="preserve"> auf die </w:t>
      </w:r>
      <w:proofErr w:type="spellStart"/>
      <w:r>
        <w:t>gleiche</w:t>
      </w:r>
      <w:proofErr w:type="spellEnd"/>
      <w:r>
        <w:t xml:space="preserve"> Art und Weise die </w:t>
      </w:r>
      <w:proofErr w:type="spellStart"/>
      <w:r>
        <w:t>einzelnen</w:t>
      </w:r>
      <w:proofErr w:type="spellEnd"/>
      <w:r>
        <w:t xml:space="preserve"> </w:t>
      </w:r>
      <w:proofErr w:type="spellStart"/>
      <w:r>
        <w:t>Variablen</w:t>
      </w:r>
      <w:proofErr w:type="spellEnd"/>
      <w:r>
        <w:t xml:space="preserve"> </w:t>
      </w:r>
      <w:proofErr w:type="spellStart"/>
      <w:r>
        <w:t>gesplittet</w:t>
      </w:r>
      <w:proofErr w:type="spellEnd"/>
      <w:r>
        <w:t xml:space="preserve"> bis </w:t>
      </w:r>
      <w:proofErr w:type="spellStart"/>
      <w:r>
        <w:t>lediglich</w:t>
      </w:r>
      <w:proofErr w:type="spellEnd"/>
      <w:r>
        <w:t xml:space="preserve"> die Identifier </w:t>
      </w:r>
      <w:proofErr w:type="spellStart"/>
      <w:r>
        <w:t>übrig</w:t>
      </w:r>
      <w:proofErr w:type="spellEnd"/>
      <w:r>
        <w:t xml:space="preserve"> </w:t>
      </w:r>
      <w:proofErr w:type="spellStart"/>
      <w:r>
        <w:t>sind</w:t>
      </w:r>
      <w:proofErr w:type="spellEnd"/>
      <w:r>
        <w:t xml:space="preserve">, </w:t>
      </w:r>
      <w:proofErr w:type="spellStart"/>
      <w:r>
        <w:t>diese</w:t>
      </w:r>
      <w:proofErr w:type="spellEnd"/>
      <w:r>
        <w:t xml:space="preserve"> warden </w:t>
      </w:r>
      <w:proofErr w:type="spellStart"/>
      <w:r>
        <w:t>dann</w:t>
      </w:r>
      <w:proofErr w:type="spellEnd"/>
      <w:r>
        <w:t xml:space="preserve"> in die </w:t>
      </w:r>
      <w:proofErr w:type="spellStart"/>
      <w:r>
        <w:t>internen</w:t>
      </w:r>
      <w:proofErr w:type="spellEnd"/>
      <w:r>
        <w:t xml:space="preserve"> </w:t>
      </w:r>
      <w:proofErr w:type="spellStart"/>
      <w:r>
        <w:t>Datenstrukturen</w:t>
      </w:r>
      <w:proofErr w:type="spellEnd"/>
      <w:r>
        <w:t xml:space="preserve"> </w:t>
      </w:r>
      <w:proofErr w:type="spellStart"/>
      <w:r>
        <w:t>übernommen</w:t>
      </w:r>
      <w:proofErr w:type="spellEnd"/>
      <w:r>
        <w:t>.</w:t>
      </w:r>
    </w:p>
    <w:p w14:paraId="41F3D49B" w14:textId="49AFE43E" w:rsidR="00CD17DC" w:rsidRDefault="00CD17DC" w:rsidP="00B56F01">
      <w:pPr>
        <w:jc w:val="both"/>
        <w:rPr>
          <w:ins w:id="23" w:author="Jörn Pochodaj" w:date="2019-08-15T20:57:00Z"/>
        </w:rPr>
      </w:pPr>
    </w:p>
    <w:p w14:paraId="7BD40CD1" w14:textId="77777777" w:rsidR="00FF737D" w:rsidRDefault="00FF737D" w:rsidP="00B56F01">
      <w:pPr>
        <w:jc w:val="both"/>
      </w:pPr>
    </w:p>
    <w:p w14:paraId="2FE2C2A7" w14:textId="77777777" w:rsidR="00624AB0" w:rsidRDefault="00624AB0" w:rsidP="00B56F01">
      <w:pPr>
        <w:jc w:val="both"/>
      </w:pPr>
      <w:r>
        <w:lastRenderedPageBreak/>
        <w:t>2c)</w:t>
      </w:r>
    </w:p>
    <w:p w14:paraId="52CC73EC" w14:textId="1231856D" w:rsidR="00624AB0" w:rsidRDefault="00624AB0" w:rsidP="00B56F01">
      <w:pPr>
        <w:jc w:val="both"/>
      </w:pPr>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die </w:t>
      </w:r>
      <w:proofErr w:type="spellStart"/>
      <w:r>
        <w:t>Implementierungen</w:t>
      </w:r>
      <w:proofErr w:type="spellEnd"/>
      <w:r>
        <w:t xml:space="preserve"> </w:t>
      </w:r>
      <w:r w:rsidR="00CD17DC">
        <w:t xml:space="preserve">der </w:t>
      </w:r>
      <w:proofErr w:type="spellStart"/>
      <w:r>
        <w:t>einzelnen</w:t>
      </w:r>
      <w:proofErr w:type="spellEnd"/>
      <w:r>
        <w:t xml:space="preserve"> </w:t>
      </w:r>
      <w:proofErr w:type="spellStart"/>
      <w:r>
        <w:t>Schritte</w:t>
      </w:r>
      <w:proofErr w:type="spellEnd"/>
      <w:r>
        <w:t xml:space="preserve"> des </w:t>
      </w:r>
      <w:proofErr w:type="spellStart"/>
      <w:r>
        <w:t>Algorithmus</w:t>
      </w:r>
      <w:proofErr w:type="spellEnd"/>
      <w:r>
        <w:t xml:space="preserve"> A </w:t>
      </w:r>
      <w:proofErr w:type="spellStart"/>
      <w:r>
        <w:t>beschrieben</w:t>
      </w:r>
      <w:proofErr w:type="spellEnd"/>
      <w:r>
        <w:t>.</w:t>
      </w:r>
      <w:r w:rsidR="00A70C2D">
        <w:t xml:space="preserve"> </w:t>
      </w:r>
      <w:r>
        <w:t xml:space="preserve">Der </w:t>
      </w:r>
      <w:proofErr w:type="spellStart"/>
      <w:r>
        <w:t>erste</w:t>
      </w:r>
      <w:proofErr w:type="spellEnd"/>
      <w:r>
        <w:t xml:space="preserve"> </w:t>
      </w:r>
      <w:proofErr w:type="spellStart"/>
      <w:r>
        <w:t>Schritt</w:t>
      </w:r>
      <w:proofErr w:type="spellEnd"/>
      <w:r>
        <w:t xml:space="preserve"> </w:t>
      </w:r>
      <w:proofErr w:type="spellStart"/>
      <w:r>
        <w:t>liest</w:t>
      </w:r>
      <w:proofErr w:type="spellEnd"/>
      <w:r>
        <w:t xml:space="preserve"> den </w:t>
      </w:r>
      <w:proofErr w:type="spellStart"/>
      <w:r>
        <w:t>aktuellen</w:t>
      </w:r>
      <w:proofErr w:type="spellEnd"/>
      <w:r>
        <w:t xml:space="preserve"> </w:t>
      </w:r>
      <w:proofErr w:type="spellStart"/>
      <w:r>
        <w:t>SimpleBound</w:t>
      </w:r>
      <w:proofErr w:type="spellEnd"/>
      <w:r>
        <w:t xml:space="preserve"> </w:t>
      </w:r>
      <w:proofErr w:type="spellStart"/>
      <w:r>
        <w:t>aus.</w:t>
      </w:r>
      <w:proofErr w:type="spellEnd"/>
      <w:r>
        <w:t xml:space="preserve"> Die </w:t>
      </w:r>
      <w:r w:rsidR="00CD17DC">
        <w:t>Domain</w:t>
      </w:r>
      <w:r>
        <w:t xml:space="preserve"> der </w:t>
      </w:r>
      <w:proofErr w:type="spellStart"/>
      <w:r>
        <w:t>Variablen</w:t>
      </w:r>
      <w:proofErr w:type="spellEnd"/>
      <w:r>
        <w:t xml:space="preserve"> und die </w:t>
      </w:r>
      <w:proofErr w:type="spellStart"/>
      <w:r>
        <w:t>Konstanten</w:t>
      </w:r>
      <w:proofErr w:type="spellEnd"/>
      <w:r>
        <w:t xml:space="preserve"> </w:t>
      </w:r>
      <w:proofErr w:type="spellStart"/>
      <w:r>
        <w:t>werden</w:t>
      </w:r>
      <w:proofErr w:type="spellEnd"/>
      <w:r>
        <w:t xml:space="preserve"> </w:t>
      </w:r>
      <w:proofErr w:type="spellStart"/>
      <w:r>
        <w:t>ausgelesen</w:t>
      </w:r>
      <w:proofErr w:type="spellEnd"/>
      <w:r>
        <w:t xml:space="preserve">. </w:t>
      </w:r>
      <w:proofErr w:type="spellStart"/>
      <w:r>
        <w:t>Mit</w:t>
      </w:r>
      <w:proofErr w:type="spellEnd"/>
      <w:r>
        <w:t xml:space="preserve"> den </w:t>
      </w:r>
      <w:proofErr w:type="spellStart"/>
      <w:r>
        <w:t>Werten</w:t>
      </w:r>
      <w:proofErr w:type="spellEnd"/>
      <w:r>
        <w:t xml:space="preserve"> </w:t>
      </w:r>
      <w:proofErr w:type="spellStart"/>
      <w:r>
        <w:t>werden</w:t>
      </w:r>
      <w:proofErr w:type="spellEnd"/>
      <w:r>
        <w:t xml:space="preserve"> die </w:t>
      </w:r>
      <w:proofErr w:type="spellStart"/>
      <w:r>
        <w:t>beiden</w:t>
      </w:r>
      <w:proofErr w:type="spellEnd"/>
      <w:r>
        <w:t xml:space="preserve"> </w:t>
      </w:r>
      <w:proofErr w:type="spellStart"/>
      <w:r>
        <w:t>Gleichungen</w:t>
      </w:r>
      <w:proofErr w:type="spellEnd"/>
      <w:r>
        <w:t xml:space="preserve"> </w:t>
      </w:r>
      <w:proofErr w:type="spellStart"/>
      <w:r>
        <w:t>aus</w:t>
      </w:r>
      <w:proofErr w:type="spellEnd"/>
      <w:r>
        <w:t xml:space="preserve"> Definition 4 </w:t>
      </w:r>
      <w:proofErr w:type="spellStart"/>
      <w:r>
        <w:t>ausgewertet</w:t>
      </w:r>
      <w:proofErr w:type="spellEnd"/>
      <w:r>
        <w:t xml:space="preserve"> und </w:t>
      </w:r>
      <w:proofErr w:type="spellStart"/>
      <w:r>
        <w:t>entsprechende</w:t>
      </w:r>
      <w:proofErr w:type="spellEnd"/>
      <w:r>
        <w:t xml:space="preserve"> </w:t>
      </w:r>
      <w:proofErr w:type="spellStart"/>
      <w:r w:rsidR="00CD17DC">
        <w:t>Hilfvariablen</w:t>
      </w:r>
      <w:proofErr w:type="spellEnd"/>
      <w:r>
        <w:t xml:space="preserve"> </w:t>
      </w:r>
      <w:proofErr w:type="spellStart"/>
      <w:r>
        <w:t>gesetzt</w:t>
      </w:r>
      <w:proofErr w:type="spellEnd"/>
      <w:r>
        <w:t>.</w:t>
      </w:r>
      <w:r w:rsidR="00CD17DC">
        <w:t xml:space="preserve"> </w:t>
      </w:r>
      <w:proofErr w:type="spellStart"/>
      <w:r w:rsidR="00CD17DC">
        <w:t>D</w:t>
      </w:r>
      <w:r>
        <w:t>araufhin</w:t>
      </w:r>
      <w:proofErr w:type="spellEnd"/>
      <w:r>
        <w:t xml:space="preserve"> </w:t>
      </w:r>
      <w:proofErr w:type="spellStart"/>
      <w:r w:rsidR="00CD17DC">
        <w:t>wird</w:t>
      </w:r>
      <w:proofErr w:type="spellEnd"/>
      <w:r w:rsidR="00CD17DC">
        <w:t xml:space="preserve"> </w:t>
      </w:r>
      <w:r>
        <w:t xml:space="preserve">der </w:t>
      </w:r>
      <w:proofErr w:type="spellStart"/>
      <w:r>
        <w:t>nächste</w:t>
      </w:r>
      <w:proofErr w:type="spellEnd"/>
      <w:r>
        <w:t xml:space="preserve"> </w:t>
      </w:r>
      <w:proofErr w:type="spellStart"/>
      <w:r>
        <w:t>Schritt</w:t>
      </w:r>
      <w:proofErr w:type="spellEnd"/>
      <w:r>
        <w:t xml:space="preserve"> des </w:t>
      </w:r>
      <w:proofErr w:type="spellStart"/>
      <w:r>
        <w:t>Algorithmus</w:t>
      </w:r>
      <w:proofErr w:type="spellEnd"/>
      <w:r>
        <w:t xml:space="preserve"> </w:t>
      </w:r>
      <w:proofErr w:type="spellStart"/>
      <w:r>
        <w:t>entschieden</w:t>
      </w:r>
      <w:proofErr w:type="spellEnd"/>
      <w:r>
        <w:t xml:space="preserve"> und </w:t>
      </w:r>
      <w:proofErr w:type="spellStart"/>
      <w:r>
        <w:t>ausgeführt</w:t>
      </w:r>
      <w:proofErr w:type="spellEnd"/>
      <w:r>
        <w:t>.</w:t>
      </w:r>
    </w:p>
    <w:p w14:paraId="63B7D78E" w14:textId="77777777" w:rsidR="00CD17DC" w:rsidRDefault="00624AB0" w:rsidP="00B56F01">
      <w:pPr>
        <w:jc w:val="both"/>
      </w:pPr>
      <w:r>
        <w:t xml:space="preserve">Der </w:t>
      </w:r>
      <w:proofErr w:type="spellStart"/>
      <w:r>
        <w:t>Zweite</w:t>
      </w:r>
      <w:proofErr w:type="spellEnd"/>
      <w:r>
        <w:t xml:space="preserve"> </w:t>
      </w:r>
      <w:proofErr w:type="spellStart"/>
      <w:r>
        <w:t>Schritt</w:t>
      </w:r>
      <w:proofErr w:type="spellEnd"/>
      <w:r>
        <w:t xml:space="preserve"> </w:t>
      </w:r>
      <w:proofErr w:type="spellStart"/>
      <w:r>
        <w:t>prüft</w:t>
      </w:r>
      <w:proofErr w:type="spellEnd"/>
      <w:r>
        <w:t xml:space="preserve">, </w:t>
      </w:r>
      <w:proofErr w:type="spellStart"/>
      <w:r>
        <w:t>ob</w:t>
      </w:r>
      <w:proofErr w:type="spellEnd"/>
      <w:r>
        <w:t xml:space="preserve"> der Stack </w:t>
      </w:r>
      <w:proofErr w:type="spellStart"/>
      <w:r>
        <w:t>mit</w:t>
      </w:r>
      <w:proofErr w:type="spellEnd"/>
      <w:r>
        <w:t xml:space="preserve"> den </w:t>
      </w:r>
      <w:proofErr w:type="spellStart"/>
      <w:r>
        <w:t>zweiten</w:t>
      </w:r>
      <w:proofErr w:type="spellEnd"/>
      <w:r>
        <w:t xml:space="preserve"> </w:t>
      </w:r>
      <w:proofErr w:type="spellStart"/>
      <w:r>
        <w:t>Invervallhälften</w:t>
      </w:r>
      <w:proofErr w:type="spellEnd"/>
      <w:r>
        <w:t xml:space="preserve"> leer </w:t>
      </w:r>
      <w:proofErr w:type="spellStart"/>
      <w:r>
        <w:t>ist</w:t>
      </w:r>
      <w:proofErr w:type="spellEnd"/>
      <w:r>
        <w:t xml:space="preserve">. </w:t>
      </w:r>
      <w:proofErr w:type="spellStart"/>
      <w:r>
        <w:t>Ist</w:t>
      </w:r>
      <w:proofErr w:type="spellEnd"/>
      <w:r>
        <w:t xml:space="preserve"> </w:t>
      </w:r>
      <w:proofErr w:type="spellStart"/>
      <w:r>
        <w:t>er</w:t>
      </w:r>
      <w:proofErr w:type="spellEnd"/>
      <w:r>
        <w:t xml:space="preserve"> leer </w:t>
      </w:r>
      <w:proofErr w:type="spellStart"/>
      <w:r>
        <w:t>terminiert</w:t>
      </w:r>
      <w:proofErr w:type="spellEnd"/>
      <w:r>
        <w:t xml:space="preserve"> der </w:t>
      </w:r>
      <w:proofErr w:type="spellStart"/>
      <w:r>
        <w:t>Algorithmus</w:t>
      </w:r>
      <w:proofErr w:type="spellEnd"/>
      <w:r>
        <w:t xml:space="preserve">, </w:t>
      </w:r>
      <w:proofErr w:type="spellStart"/>
      <w:r>
        <w:t>sonst</w:t>
      </w:r>
      <w:proofErr w:type="spellEnd"/>
      <w:r>
        <w:t xml:space="preserve"> </w:t>
      </w:r>
      <w:proofErr w:type="spellStart"/>
      <w:r>
        <w:t>wird</w:t>
      </w:r>
      <w:proofErr w:type="spellEnd"/>
      <w:r>
        <w:t xml:space="preserve"> die Variable auf dem Stack </w:t>
      </w:r>
      <w:proofErr w:type="spellStart"/>
      <w:r>
        <w:t>genutzt</w:t>
      </w:r>
      <w:proofErr w:type="spellEnd"/>
      <w:r>
        <w:t>.</w:t>
      </w:r>
    </w:p>
    <w:p w14:paraId="646C1D01" w14:textId="69CB0BC5" w:rsidR="00624AB0" w:rsidRDefault="00624AB0" w:rsidP="00B56F01">
      <w:pPr>
        <w:jc w:val="both"/>
        <w:rPr>
          <w:ins w:id="24" w:author="Jörn Pochodaj" w:date="2019-08-15T20:54:00Z"/>
        </w:rPr>
      </w:pPr>
      <w:proofErr w:type="spellStart"/>
      <w:r>
        <w:t>Im</w:t>
      </w:r>
      <w:proofErr w:type="spellEnd"/>
      <w:r>
        <w:t xml:space="preserve"> </w:t>
      </w:r>
      <w:proofErr w:type="spellStart"/>
      <w:r>
        <w:t>Dritten</w:t>
      </w:r>
      <w:proofErr w:type="spellEnd"/>
      <w:r>
        <w:t xml:space="preserve"> </w:t>
      </w:r>
      <w:proofErr w:type="spellStart"/>
      <w:r>
        <w:t>Schritt</w:t>
      </w:r>
      <w:proofErr w:type="spellEnd"/>
      <w:r>
        <w:t xml:space="preserve"> </w:t>
      </w:r>
      <w:proofErr w:type="spellStart"/>
      <w:r>
        <w:t>wird</w:t>
      </w:r>
      <w:proofErr w:type="spellEnd"/>
      <w:r>
        <w:t xml:space="preserve"> </w:t>
      </w:r>
      <w:proofErr w:type="spellStart"/>
      <w:r>
        <w:t>zuerst</w:t>
      </w:r>
      <w:proofErr w:type="spellEnd"/>
      <w:r>
        <w:t xml:space="preserve"> </w:t>
      </w:r>
      <w:proofErr w:type="spellStart"/>
      <w:r>
        <w:t>eine</w:t>
      </w:r>
      <w:proofErr w:type="spellEnd"/>
      <w:r>
        <w:t xml:space="preserve"> Variable </w:t>
      </w:r>
      <w:proofErr w:type="spellStart"/>
      <w:r>
        <w:t>ausgewählt</w:t>
      </w:r>
      <w:proofErr w:type="spellEnd"/>
      <w:r>
        <w:t xml:space="preserve">, </w:t>
      </w:r>
      <w:proofErr w:type="spellStart"/>
      <w:r>
        <w:t>deren</w:t>
      </w:r>
      <w:proofErr w:type="spellEnd"/>
      <w:r>
        <w:t xml:space="preserve"> Bounds </w:t>
      </w:r>
      <w:proofErr w:type="spellStart"/>
      <w:r>
        <w:t>verkleinert</w:t>
      </w:r>
      <w:proofErr w:type="spellEnd"/>
      <w:r>
        <w:t xml:space="preserve"> </w:t>
      </w:r>
      <w:proofErr w:type="spellStart"/>
      <w:r>
        <w:t>werden</w:t>
      </w:r>
      <w:proofErr w:type="spellEnd"/>
      <w:r>
        <w:t xml:space="preserve"> </w:t>
      </w:r>
      <w:proofErr w:type="spellStart"/>
      <w:r>
        <w:t>sollen</w:t>
      </w:r>
      <w:proofErr w:type="spellEnd"/>
      <w:r>
        <w:t xml:space="preserve">. In </w:t>
      </w:r>
      <w:proofErr w:type="spellStart"/>
      <w:r>
        <w:t>unserem</w:t>
      </w:r>
      <w:proofErr w:type="spellEnd"/>
      <w:r>
        <w:t xml:space="preserve"> </w:t>
      </w:r>
      <w:proofErr w:type="spellStart"/>
      <w:r>
        <w:t>Falle</w:t>
      </w:r>
      <w:proofErr w:type="spellEnd"/>
      <w:r>
        <w:t xml:space="preserve"> </w:t>
      </w:r>
      <w:proofErr w:type="spellStart"/>
      <w:r>
        <w:t>wird</w:t>
      </w:r>
      <w:proofErr w:type="spellEnd"/>
      <w:r>
        <w:t xml:space="preserve"> die </w:t>
      </w:r>
      <w:proofErr w:type="spellStart"/>
      <w:r>
        <w:t>erste</w:t>
      </w:r>
      <w:proofErr w:type="spellEnd"/>
      <w:r>
        <w:t xml:space="preserve"> </w:t>
      </w:r>
      <w:proofErr w:type="spellStart"/>
      <w:r>
        <w:t>Mögliche</w:t>
      </w:r>
      <w:proofErr w:type="spellEnd"/>
      <w:r>
        <w:t xml:space="preserve"> Variable </w:t>
      </w:r>
      <w:proofErr w:type="spellStart"/>
      <w:r>
        <w:t>aus</w:t>
      </w:r>
      <w:proofErr w:type="spellEnd"/>
      <w:r>
        <w:t xml:space="preserve"> der </w:t>
      </w:r>
      <w:proofErr w:type="spellStart"/>
      <w:r>
        <w:t>Variablenliste</w:t>
      </w:r>
      <w:proofErr w:type="spellEnd"/>
      <w:r>
        <w:t xml:space="preserve"> </w:t>
      </w:r>
      <w:proofErr w:type="spellStart"/>
      <w:r>
        <w:t>genommen</w:t>
      </w:r>
      <w:proofErr w:type="spellEnd"/>
      <w:r>
        <w:t xml:space="preserve">. Die Bounds der </w:t>
      </w:r>
      <w:proofErr w:type="spellStart"/>
      <w:r>
        <w:t>gewählten</w:t>
      </w:r>
      <w:proofErr w:type="spellEnd"/>
      <w:r>
        <w:t xml:space="preserve"> </w:t>
      </w:r>
      <w:proofErr w:type="spellStart"/>
      <w:r>
        <w:t>Variablen</w:t>
      </w:r>
      <w:proofErr w:type="spellEnd"/>
      <w:r>
        <w:t xml:space="preserve"> </w:t>
      </w:r>
      <w:proofErr w:type="spellStart"/>
      <w:r>
        <w:t>werden</w:t>
      </w:r>
      <w:proofErr w:type="spellEnd"/>
      <w:r>
        <w:t xml:space="preserve"> </w:t>
      </w:r>
      <w:proofErr w:type="spellStart"/>
      <w:r>
        <w:t>daraufhin</w:t>
      </w:r>
      <w:proofErr w:type="spellEnd"/>
      <w:r>
        <w:t xml:space="preserve"> </w:t>
      </w:r>
      <w:proofErr w:type="spellStart"/>
      <w:r>
        <w:t>halbiert</w:t>
      </w:r>
      <w:proofErr w:type="spellEnd"/>
      <w:r>
        <w:t xml:space="preserve">. Die </w:t>
      </w:r>
      <w:proofErr w:type="spellStart"/>
      <w:r>
        <w:t>untere</w:t>
      </w:r>
      <w:proofErr w:type="spellEnd"/>
      <w:r>
        <w:t xml:space="preserve"> </w:t>
      </w:r>
      <w:proofErr w:type="spellStart"/>
      <w:r>
        <w:t>Hälfte</w:t>
      </w:r>
      <w:proofErr w:type="spellEnd"/>
      <w:r>
        <w:t xml:space="preserve"> </w:t>
      </w:r>
      <w:proofErr w:type="spellStart"/>
      <w:r>
        <w:t>wird</w:t>
      </w:r>
      <w:proofErr w:type="spellEnd"/>
      <w:r>
        <w:t xml:space="preserve"> </w:t>
      </w:r>
      <w:proofErr w:type="spellStart"/>
      <w:r>
        <w:t>als</w:t>
      </w:r>
      <w:proofErr w:type="spellEnd"/>
      <w:r>
        <w:t xml:space="preserve"> </w:t>
      </w:r>
      <w:proofErr w:type="spellStart"/>
      <w:r>
        <w:t>neue</w:t>
      </w:r>
      <w:proofErr w:type="spellEnd"/>
      <w:r>
        <w:t xml:space="preserve"> Bounds </w:t>
      </w:r>
      <w:proofErr w:type="spellStart"/>
      <w:r>
        <w:t>benutzt</w:t>
      </w:r>
      <w:proofErr w:type="spellEnd"/>
      <w:r>
        <w:t xml:space="preserve"> und die </w:t>
      </w:r>
      <w:proofErr w:type="spellStart"/>
      <w:r>
        <w:t>obere</w:t>
      </w:r>
      <w:proofErr w:type="spellEnd"/>
      <w:r>
        <w:t xml:space="preserve"> </w:t>
      </w:r>
      <w:proofErr w:type="spellStart"/>
      <w:r>
        <w:t>Hälfte</w:t>
      </w:r>
      <w:proofErr w:type="spellEnd"/>
      <w:r>
        <w:t xml:space="preserve"> </w:t>
      </w:r>
      <w:proofErr w:type="spellStart"/>
      <w:r>
        <w:t>wird</w:t>
      </w:r>
      <w:proofErr w:type="spellEnd"/>
      <w:r>
        <w:t xml:space="preserve"> auf den Stack </w:t>
      </w:r>
      <w:proofErr w:type="spellStart"/>
      <w:r>
        <w:t>gelegt</w:t>
      </w:r>
      <w:proofErr w:type="spellEnd"/>
      <w:r>
        <w:t>.</w:t>
      </w:r>
      <w:r w:rsidR="00CD17DC">
        <w:t xml:space="preserve"> </w:t>
      </w:r>
      <w:proofErr w:type="spellStart"/>
      <w:r w:rsidR="00CD17DC">
        <w:t>Anschließend</w:t>
      </w:r>
      <w:proofErr w:type="spellEnd"/>
      <w:r w:rsidR="00CD17DC">
        <w:t xml:space="preserve"> </w:t>
      </w:r>
      <w:proofErr w:type="spellStart"/>
      <w:r w:rsidR="00CD17DC">
        <w:t>wird</w:t>
      </w:r>
      <w:proofErr w:type="spellEnd"/>
      <w:r w:rsidR="00CD17DC">
        <w:t xml:space="preserve"> </w:t>
      </w:r>
      <w:proofErr w:type="spellStart"/>
      <w:r w:rsidR="00CD17DC">
        <w:t>mit</w:t>
      </w:r>
      <w:proofErr w:type="spellEnd"/>
      <w:r w:rsidR="00CD17DC">
        <w:t xml:space="preserve"> </w:t>
      </w:r>
      <w:proofErr w:type="spellStart"/>
      <w:r w:rsidR="00CD17DC">
        <w:t>Alogrithmus</w:t>
      </w:r>
      <w:proofErr w:type="spellEnd"/>
      <w:r w:rsidR="00CD17DC">
        <w:t xml:space="preserve"> A </w:t>
      </w:r>
      <w:proofErr w:type="spellStart"/>
      <w:r w:rsidR="00CD17DC">
        <w:t>fortgefahren</w:t>
      </w:r>
      <w:proofErr w:type="spellEnd"/>
      <w:r w:rsidR="00CD17DC">
        <w:t>.</w:t>
      </w:r>
    </w:p>
    <w:p w14:paraId="2D8F6467" w14:textId="720AB5A5" w:rsidR="00FF737D" w:rsidRDefault="00FF737D" w:rsidP="00B56F01">
      <w:pPr>
        <w:jc w:val="both"/>
      </w:pPr>
      <w:ins w:id="25" w:author="Jörn Pochodaj" w:date="2019-08-15T20:54:00Z">
        <w:r>
          <w:t xml:space="preserve">Die </w:t>
        </w:r>
        <w:proofErr w:type="spellStart"/>
        <w:r>
          <w:t>Schritte</w:t>
        </w:r>
        <w:proofErr w:type="spellEnd"/>
        <w:r>
          <w:t xml:space="preserve"> des </w:t>
        </w:r>
        <w:proofErr w:type="spellStart"/>
        <w:r>
          <w:t>Algorithmus</w:t>
        </w:r>
        <w:proofErr w:type="spellEnd"/>
        <w:r>
          <w:t xml:space="preserve"> </w:t>
        </w:r>
        <w:proofErr w:type="spellStart"/>
        <w:r>
          <w:t>sind</w:t>
        </w:r>
        <w:proofErr w:type="spellEnd"/>
        <w:r>
          <w:t xml:space="preserve"> in </w:t>
        </w:r>
        <w:proofErr w:type="spellStart"/>
        <w:r>
          <w:t>Abbildung</w:t>
        </w:r>
        <w:proofErr w:type="spellEnd"/>
        <w:r>
          <w:t xml:space="preserve"> 2 </w:t>
        </w:r>
      </w:ins>
      <w:proofErr w:type="spellStart"/>
      <w:ins w:id="26" w:author="Jörn Pochodaj" w:date="2019-08-15T20:55:00Z">
        <w:r>
          <w:t>als</w:t>
        </w:r>
        <w:proofErr w:type="spellEnd"/>
        <w:r>
          <w:t xml:space="preserve"> </w:t>
        </w:r>
        <w:proofErr w:type="spellStart"/>
        <w:r>
          <w:t>Aktivitätsdiagramm</w:t>
        </w:r>
        <w:proofErr w:type="spellEnd"/>
        <w:r>
          <w:t xml:space="preserve"> </w:t>
        </w:r>
        <w:proofErr w:type="spellStart"/>
        <w:r>
          <w:t>dargestellt</w:t>
        </w:r>
        <w:proofErr w:type="spellEnd"/>
        <w:r>
          <w:t>.</w:t>
        </w:r>
      </w:ins>
    </w:p>
    <w:p w14:paraId="22A1938B" w14:textId="77777777" w:rsidR="00624AB0" w:rsidRDefault="00624AB0" w:rsidP="00B56F01">
      <w:pPr>
        <w:jc w:val="both"/>
      </w:pPr>
    </w:p>
    <w:p w14:paraId="2BA60FB8" w14:textId="77777777" w:rsidR="00624AB0" w:rsidRDefault="00624AB0" w:rsidP="00B56F01">
      <w:pPr>
        <w:jc w:val="both"/>
      </w:pPr>
      <w:r>
        <w:t>2d)</w:t>
      </w:r>
    </w:p>
    <w:p w14:paraId="1CB5BF9E" w14:textId="77777777" w:rsidR="00624AB0" w:rsidRDefault="00624AB0" w:rsidP="00B56F01">
      <w:pPr>
        <w:jc w:val="both"/>
      </w:pPr>
      <w:proofErr w:type="spellStart"/>
      <w:r>
        <w:t>Algorithmus</w:t>
      </w:r>
      <w:proofErr w:type="spellEnd"/>
      <w:r>
        <w:t xml:space="preserve"> B </w:t>
      </w:r>
      <w:proofErr w:type="spellStart"/>
      <w:r>
        <w:t>wurde</w:t>
      </w:r>
      <w:proofErr w:type="spellEnd"/>
      <w:r>
        <w:t xml:space="preserve"> </w:t>
      </w:r>
      <w:proofErr w:type="spellStart"/>
      <w:r>
        <w:t>wie</w:t>
      </w:r>
      <w:proofErr w:type="spellEnd"/>
      <w:r>
        <w:t xml:space="preserve"> </w:t>
      </w:r>
      <w:proofErr w:type="spellStart"/>
      <w:r>
        <w:t>Algorithmus</w:t>
      </w:r>
      <w:proofErr w:type="spellEnd"/>
      <w:r>
        <w:t xml:space="preserve"> A </w:t>
      </w:r>
      <w:proofErr w:type="spellStart"/>
      <w:r>
        <w:t>implementiert</w:t>
      </w:r>
      <w:proofErr w:type="spellEnd"/>
      <w:r>
        <w:t xml:space="preserve">. Es </w:t>
      </w:r>
      <w:proofErr w:type="spellStart"/>
      <w:r>
        <w:t>wurde</w:t>
      </w:r>
      <w:proofErr w:type="spellEnd"/>
      <w:r>
        <w:t xml:space="preserve"> </w:t>
      </w:r>
      <w:proofErr w:type="spellStart"/>
      <w:r>
        <w:t>jedoch</w:t>
      </w:r>
      <w:proofErr w:type="spellEnd"/>
      <w:r>
        <w:t xml:space="preserve"> der </w:t>
      </w:r>
      <w:proofErr w:type="spellStart"/>
      <w:r>
        <w:t>erste</w:t>
      </w:r>
      <w:proofErr w:type="spellEnd"/>
      <w:r>
        <w:t xml:space="preserve"> </w:t>
      </w:r>
      <w:proofErr w:type="spellStart"/>
      <w:r>
        <w:t>Schritt</w:t>
      </w:r>
      <w:proofErr w:type="spellEnd"/>
      <w:r>
        <w:t xml:space="preserve"> </w:t>
      </w:r>
      <w:proofErr w:type="spellStart"/>
      <w:r>
        <w:t>erweitert</w:t>
      </w:r>
      <w:proofErr w:type="spellEnd"/>
      <w:r>
        <w:t xml:space="preserve"> und </w:t>
      </w:r>
      <w:proofErr w:type="spellStart"/>
      <w:r>
        <w:t>eine</w:t>
      </w:r>
      <w:proofErr w:type="spellEnd"/>
      <w:r>
        <w:t xml:space="preserve"> </w:t>
      </w:r>
      <w:proofErr w:type="spellStart"/>
      <w:r>
        <w:t>Methode</w:t>
      </w:r>
      <w:proofErr w:type="spellEnd"/>
      <w:r>
        <w:t xml:space="preserve"> </w:t>
      </w:r>
      <w:proofErr w:type="spellStart"/>
      <w:r>
        <w:t>zur</w:t>
      </w:r>
      <w:proofErr w:type="spellEnd"/>
      <w:r>
        <w:t xml:space="preserve"> Deduction </w:t>
      </w:r>
      <w:proofErr w:type="spellStart"/>
      <w:r>
        <w:t>implementiert</w:t>
      </w:r>
      <w:proofErr w:type="spellEnd"/>
      <w:r>
        <w:t>.</w:t>
      </w:r>
    </w:p>
    <w:p w14:paraId="0384C59A" w14:textId="5D22F077" w:rsidR="00624AB0" w:rsidRDefault="00624AB0" w:rsidP="00B56F01">
      <w:pPr>
        <w:jc w:val="both"/>
      </w:pPr>
      <w:r>
        <w:t xml:space="preserve">Der </w:t>
      </w:r>
      <w:proofErr w:type="spellStart"/>
      <w:r>
        <w:t>erste</w:t>
      </w:r>
      <w:proofErr w:type="spellEnd"/>
      <w:r>
        <w:t xml:space="preserve"> </w:t>
      </w:r>
      <w:proofErr w:type="spellStart"/>
      <w:r>
        <w:t>Schritt</w:t>
      </w:r>
      <w:proofErr w:type="spellEnd"/>
      <w:r>
        <w:t xml:space="preserve"> </w:t>
      </w:r>
      <w:proofErr w:type="spellStart"/>
      <w:r>
        <w:t>speichert</w:t>
      </w:r>
      <w:proofErr w:type="spellEnd"/>
      <w:r>
        <w:t xml:space="preserve"> nun </w:t>
      </w:r>
      <w:proofErr w:type="spellStart"/>
      <w:r>
        <w:t>für</w:t>
      </w:r>
      <w:proofErr w:type="spellEnd"/>
      <w:r>
        <w:t xml:space="preserve"> </w:t>
      </w:r>
      <w:proofErr w:type="spellStart"/>
      <w:r>
        <w:t>jeden</w:t>
      </w:r>
      <w:proofErr w:type="spellEnd"/>
      <w:r>
        <w:t xml:space="preserve"> Constraint, </w:t>
      </w:r>
      <w:proofErr w:type="spellStart"/>
      <w:r>
        <w:t>ob</w:t>
      </w:r>
      <w:proofErr w:type="spellEnd"/>
      <w:r>
        <w:t xml:space="preserve"> </w:t>
      </w:r>
      <w:proofErr w:type="spellStart"/>
      <w:r>
        <w:t>bisher</w:t>
      </w:r>
      <w:proofErr w:type="spellEnd"/>
      <w:r>
        <w:t xml:space="preserve"> </w:t>
      </w:r>
      <w:proofErr w:type="spellStart"/>
      <w:r>
        <w:t>nur</w:t>
      </w:r>
      <w:proofErr w:type="spellEnd"/>
      <w:r>
        <w:t xml:space="preserve"> </w:t>
      </w:r>
      <w:proofErr w:type="spellStart"/>
      <w:r>
        <w:t>ein</w:t>
      </w:r>
      <w:proofErr w:type="spellEnd"/>
      <w:r>
        <w:t xml:space="preserve"> Inconclusive </w:t>
      </w:r>
      <w:proofErr w:type="spellStart"/>
      <w:r>
        <w:t>SimpleBound</w:t>
      </w:r>
      <w:proofErr w:type="spellEnd"/>
      <w:r>
        <w:t xml:space="preserve"> </w:t>
      </w:r>
      <w:proofErr w:type="spellStart"/>
      <w:r>
        <w:t>gefunden</w:t>
      </w:r>
      <w:proofErr w:type="spellEnd"/>
      <w:r>
        <w:t xml:space="preserve"> </w:t>
      </w:r>
      <w:proofErr w:type="spellStart"/>
      <w:r>
        <w:t>wurde</w:t>
      </w:r>
      <w:proofErr w:type="spellEnd"/>
      <w:r>
        <w:t xml:space="preserve">. </w:t>
      </w:r>
      <w:proofErr w:type="spellStart"/>
      <w:r>
        <w:t>Ist</w:t>
      </w:r>
      <w:proofErr w:type="spellEnd"/>
      <w:r>
        <w:t xml:space="preserve"> dies </w:t>
      </w:r>
      <w:proofErr w:type="spellStart"/>
      <w:r>
        <w:t>beim</w:t>
      </w:r>
      <w:proofErr w:type="spellEnd"/>
      <w:r>
        <w:t xml:space="preserve"> </w:t>
      </w:r>
      <w:proofErr w:type="spellStart"/>
      <w:r>
        <w:t>letzten</w:t>
      </w:r>
      <w:proofErr w:type="spellEnd"/>
      <w:r>
        <w:t xml:space="preserve"> </w:t>
      </w:r>
      <w:proofErr w:type="spellStart"/>
      <w:r>
        <w:t>SimpleBound</w:t>
      </w:r>
      <w:proofErr w:type="spellEnd"/>
      <w:r>
        <w:t xml:space="preserve"> </w:t>
      </w:r>
      <w:proofErr w:type="spellStart"/>
      <w:r>
        <w:t>noch</w:t>
      </w:r>
      <w:proofErr w:type="spellEnd"/>
      <w:r>
        <w:t xml:space="preserve"> der Fall, so </w:t>
      </w:r>
      <w:proofErr w:type="spellStart"/>
      <w:r>
        <w:t>wird</w:t>
      </w:r>
      <w:proofErr w:type="spellEnd"/>
      <w:r>
        <w:t xml:space="preserve"> die Dedu</w:t>
      </w:r>
      <w:r w:rsidR="00CD17DC">
        <w:t>c</w:t>
      </w:r>
      <w:r>
        <w:t>tion</w:t>
      </w:r>
      <w:r w:rsidR="00CD17DC">
        <w:t xml:space="preserve"> </w:t>
      </w:r>
      <w:proofErr w:type="spellStart"/>
      <w:r w:rsidR="00CD17DC">
        <w:t>M</w:t>
      </w:r>
      <w:r>
        <w:t>ethode</w:t>
      </w:r>
      <w:proofErr w:type="spellEnd"/>
      <w:r>
        <w:t xml:space="preserve"> </w:t>
      </w:r>
      <w:proofErr w:type="spellStart"/>
      <w:r>
        <w:t>aufgerufen</w:t>
      </w:r>
      <w:proofErr w:type="spellEnd"/>
      <w:r>
        <w:t xml:space="preserve">. </w:t>
      </w:r>
      <w:proofErr w:type="spellStart"/>
      <w:r>
        <w:t>Die</w:t>
      </w:r>
      <w:r w:rsidR="00CD17DC">
        <w:t>s</w:t>
      </w:r>
      <w:r>
        <w:t>e</w:t>
      </w:r>
      <w:proofErr w:type="spellEnd"/>
      <w:r>
        <w:t xml:space="preserve"> </w:t>
      </w:r>
      <w:proofErr w:type="spellStart"/>
      <w:r>
        <w:t>berechnet</w:t>
      </w:r>
      <w:proofErr w:type="spellEnd"/>
      <w:r>
        <w:t xml:space="preserve"> </w:t>
      </w:r>
      <w:proofErr w:type="spellStart"/>
      <w:r>
        <w:t>neue</w:t>
      </w:r>
      <w:proofErr w:type="spellEnd"/>
      <w:r>
        <w:t xml:space="preserve"> </w:t>
      </w:r>
      <w:proofErr w:type="spellStart"/>
      <w:r>
        <w:t>Grenzen</w:t>
      </w:r>
      <w:proofErr w:type="spellEnd"/>
      <w:r>
        <w:t xml:space="preserve"> und </w:t>
      </w:r>
      <w:proofErr w:type="spellStart"/>
      <w:r>
        <w:t>prüft</w:t>
      </w:r>
      <w:proofErr w:type="spellEnd"/>
      <w:r>
        <w:t xml:space="preserve">, </w:t>
      </w:r>
      <w:proofErr w:type="spellStart"/>
      <w:r>
        <w:t>ob</w:t>
      </w:r>
      <w:proofErr w:type="spellEnd"/>
      <w:r>
        <w:t xml:space="preserve"> </w:t>
      </w:r>
      <w:proofErr w:type="spellStart"/>
      <w:r>
        <w:t>diese</w:t>
      </w:r>
      <w:proofErr w:type="spellEnd"/>
      <w:r w:rsidR="00CD17DC">
        <w:t xml:space="preserve"> </w:t>
      </w:r>
      <w:proofErr w:type="spellStart"/>
      <w:r w:rsidR="00CD17DC">
        <w:t>Grenzen</w:t>
      </w:r>
      <w:proofErr w:type="spellEnd"/>
      <w:r>
        <w:t xml:space="preserve"> das </w:t>
      </w:r>
      <w:proofErr w:type="spellStart"/>
      <w:r>
        <w:t>Intervall</w:t>
      </w:r>
      <w:proofErr w:type="spellEnd"/>
      <w:r>
        <w:t xml:space="preserve"> </w:t>
      </w:r>
      <w:proofErr w:type="spellStart"/>
      <w:r>
        <w:t>verkleinern</w:t>
      </w:r>
      <w:proofErr w:type="spellEnd"/>
      <w:r>
        <w:t xml:space="preserve">. </w:t>
      </w:r>
      <w:proofErr w:type="spellStart"/>
      <w:r w:rsidR="00CD17DC">
        <w:t>Ist</w:t>
      </w:r>
      <w:proofErr w:type="spellEnd"/>
      <w:r w:rsidR="00CD17DC">
        <w:t xml:space="preserve"> dies der Fall warden </w:t>
      </w:r>
      <w:proofErr w:type="spellStart"/>
      <w:r w:rsidR="00CD17DC">
        <w:t>v</w:t>
      </w:r>
      <w:r>
        <w:t>erkleinernde</w:t>
      </w:r>
      <w:proofErr w:type="spellEnd"/>
      <w:r>
        <w:t xml:space="preserve"> </w:t>
      </w:r>
      <w:proofErr w:type="spellStart"/>
      <w:r>
        <w:t>Grenzen</w:t>
      </w:r>
      <w:proofErr w:type="spellEnd"/>
      <w:r>
        <w:t xml:space="preserve"> </w:t>
      </w:r>
      <w:proofErr w:type="spellStart"/>
      <w:r>
        <w:t>verwendet</w:t>
      </w:r>
      <w:proofErr w:type="spellEnd"/>
      <w:r>
        <w:t xml:space="preserve">. Bei </w:t>
      </w:r>
      <w:proofErr w:type="spellStart"/>
      <w:r>
        <w:t>neuen</w:t>
      </w:r>
      <w:proofErr w:type="spellEnd"/>
      <w:r>
        <w:t xml:space="preserve"> </w:t>
      </w:r>
      <w:proofErr w:type="spellStart"/>
      <w:r>
        <w:t>Grenzen</w:t>
      </w:r>
      <w:proofErr w:type="spellEnd"/>
      <w:r>
        <w:t xml:space="preserve"> </w:t>
      </w:r>
      <w:proofErr w:type="spellStart"/>
      <w:r>
        <w:t>wird</w:t>
      </w:r>
      <w:proofErr w:type="spellEnd"/>
      <w:r>
        <w:t xml:space="preserve"> </w:t>
      </w:r>
      <w:proofErr w:type="spellStart"/>
      <w:r>
        <w:t>Schritt</w:t>
      </w:r>
      <w:proofErr w:type="spellEnd"/>
      <w:r>
        <w:t xml:space="preserve"> 1 </w:t>
      </w:r>
      <w:proofErr w:type="spellStart"/>
      <w:r>
        <w:t>ausführt</w:t>
      </w:r>
      <w:proofErr w:type="spellEnd"/>
      <w:r>
        <w:t>,</w:t>
      </w:r>
      <w:r w:rsidR="00CD17DC">
        <w:t xml:space="preserve"> </w:t>
      </w:r>
      <w:proofErr w:type="spellStart"/>
      <w:r>
        <w:t>ansonsten</w:t>
      </w:r>
      <w:proofErr w:type="spellEnd"/>
      <w:r>
        <w:t xml:space="preserve"> </w:t>
      </w:r>
      <w:proofErr w:type="spellStart"/>
      <w:r>
        <w:t>Schritt</w:t>
      </w:r>
      <w:proofErr w:type="spellEnd"/>
      <w:r>
        <w:t xml:space="preserve"> 3.</w:t>
      </w:r>
    </w:p>
    <w:p w14:paraId="211DD6FE" w14:textId="77777777" w:rsidR="00CD17DC" w:rsidRDefault="00CD17DC" w:rsidP="00B56F01">
      <w:pPr>
        <w:jc w:val="both"/>
      </w:pPr>
    </w:p>
    <w:p w14:paraId="0CB74640" w14:textId="77777777" w:rsidR="00FF737D" w:rsidRDefault="00624AB0" w:rsidP="00FF737D">
      <w:pPr>
        <w:keepNext/>
        <w:jc w:val="both"/>
        <w:rPr>
          <w:ins w:id="27" w:author="Jörn Pochodaj" w:date="2019-08-15T20:56:00Z"/>
        </w:rPr>
        <w:pPrChange w:id="28" w:author="Jörn Pochodaj" w:date="2019-08-15T20:56:00Z">
          <w:pPr>
            <w:jc w:val="both"/>
          </w:pPr>
        </w:pPrChange>
      </w:pPr>
      <w:r>
        <w:rPr>
          <w:noProof/>
        </w:rPr>
        <w:drawing>
          <wp:inline distT="0" distB="0" distL="0" distR="0" wp14:anchorId="0448369D" wp14:editId="3CD729D2">
            <wp:extent cx="4702033" cy="2992203"/>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548" cy="3029440"/>
                    </a:xfrm>
                    <a:prstGeom prst="rect">
                      <a:avLst/>
                    </a:prstGeom>
                    <a:noFill/>
                    <a:ln>
                      <a:noFill/>
                    </a:ln>
                  </pic:spPr>
                </pic:pic>
              </a:graphicData>
            </a:graphic>
          </wp:inline>
        </w:drawing>
      </w:r>
    </w:p>
    <w:p w14:paraId="228DCE3B" w14:textId="5C1C3C71" w:rsidR="00624AB0" w:rsidRDefault="00FF737D" w:rsidP="00FF737D">
      <w:pPr>
        <w:pStyle w:val="Beschriftung"/>
        <w:jc w:val="both"/>
        <w:pPrChange w:id="29" w:author="Jörn Pochodaj" w:date="2019-08-15T20:56:00Z">
          <w:pPr>
            <w:jc w:val="both"/>
          </w:pPr>
        </w:pPrChange>
      </w:pPr>
      <w:proofErr w:type="spellStart"/>
      <w:ins w:id="30" w:author="Jörn Pochodaj" w:date="2019-08-15T20:56:00Z">
        <w:r>
          <w:t>Abbildung</w:t>
        </w:r>
        <w:proofErr w:type="spellEnd"/>
        <w:r>
          <w:t xml:space="preserve"> </w:t>
        </w:r>
        <w:r>
          <w:fldChar w:fldCharType="begin"/>
        </w:r>
        <w:r>
          <w:instrText xml:space="preserve"> SEQ Abbildung \* ARABIC </w:instrText>
        </w:r>
      </w:ins>
      <w:r>
        <w:fldChar w:fldCharType="separate"/>
      </w:r>
      <w:ins w:id="31" w:author="Jörn Pochodaj" w:date="2019-08-15T20:56:00Z">
        <w:r>
          <w:rPr>
            <w:noProof/>
          </w:rPr>
          <w:t>2</w:t>
        </w:r>
        <w:r>
          <w:fldChar w:fldCharType="end"/>
        </w:r>
        <w:r>
          <w:t xml:space="preserve"> </w:t>
        </w:r>
        <w:proofErr w:type="spellStart"/>
        <w:r>
          <w:t>Aktivitätsdiagramm</w:t>
        </w:r>
        <w:proofErr w:type="spellEnd"/>
        <w:r>
          <w:t xml:space="preserve"> </w:t>
        </w:r>
      </w:ins>
      <w:ins w:id="32" w:author="Jörn Pochodaj" w:date="2019-08-15T20:57:00Z">
        <w:r>
          <w:t xml:space="preserve">von </w:t>
        </w:r>
      </w:ins>
      <w:proofErr w:type="spellStart"/>
      <w:ins w:id="33" w:author="Jörn Pochodaj" w:date="2019-08-15T20:56:00Z">
        <w:r>
          <w:t>Algorithmus</w:t>
        </w:r>
        <w:proofErr w:type="spellEnd"/>
        <w:r>
          <w:t xml:space="preserve"> A</w:t>
        </w:r>
      </w:ins>
    </w:p>
    <w:p w14:paraId="7D6D0AB4" w14:textId="5B4087A9" w:rsidR="000C6401" w:rsidRDefault="000C6401">
      <w:r>
        <w:lastRenderedPageBreak/>
        <w:br w:type="page"/>
      </w:r>
    </w:p>
    <w:p w14:paraId="2AB1C7E2" w14:textId="0CA3A7E7" w:rsidR="00624AB0" w:rsidRDefault="00624AB0" w:rsidP="000C6401">
      <w:r>
        <w:lastRenderedPageBreak/>
        <w:t>2e)</w:t>
      </w:r>
    </w:p>
    <w:p w14:paraId="6B8979AB" w14:textId="140D8897" w:rsidR="00B33FB2"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wurden</w:t>
      </w:r>
      <w:proofErr w:type="spellEnd"/>
      <w:r>
        <w:t xml:space="preserve"> </w:t>
      </w:r>
      <w:proofErr w:type="spellStart"/>
      <w:r>
        <w:t>Zeitmessungen</w:t>
      </w:r>
      <w:proofErr w:type="spellEnd"/>
      <w:r>
        <w:t xml:space="preserve"> der </w:t>
      </w:r>
      <w:proofErr w:type="spellStart"/>
      <w:r>
        <w:t>Algorithmen</w:t>
      </w:r>
      <w:proofErr w:type="spellEnd"/>
      <w:r>
        <w:t xml:space="preserve"> A </w:t>
      </w:r>
      <w:proofErr w:type="spellStart"/>
      <w:r>
        <w:t>und</w:t>
      </w:r>
      <w:proofErr w:type="spellEnd"/>
      <w:r>
        <w:t xml:space="preserve"> B </w:t>
      </w:r>
      <w:proofErr w:type="spellStart"/>
      <w:r>
        <w:t>zur</w:t>
      </w:r>
      <w:proofErr w:type="spellEnd"/>
      <w:r>
        <w:t xml:space="preserve"> </w:t>
      </w:r>
      <w:proofErr w:type="spellStart"/>
      <w:r>
        <w:t>Laufzeit</w:t>
      </w:r>
      <w:proofErr w:type="spellEnd"/>
      <w:r>
        <w:t xml:space="preserve"> </w:t>
      </w:r>
      <w:proofErr w:type="spellStart"/>
      <w:r>
        <w:t>vorgenommen</w:t>
      </w:r>
      <w:proofErr w:type="spellEnd"/>
      <w:r>
        <w:t xml:space="preserve">. Dies </w:t>
      </w:r>
      <w:proofErr w:type="spellStart"/>
      <w:r>
        <w:t>wurde</w:t>
      </w:r>
      <w:proofErr w:type="spellEnd"/>
      <w:r>
        <w:t xml:space="preserve"> </w:t>
      </w:r>
      <w:proofErr w:type="spellStart"/>
      <w:r>
        <w:t>durchgeführt</w:t>
      </w:r>
      <w:proofErr w:type="spellEnd"/>
      <w:r>
        <w:t xml:space="preserve">, </w:t>
      </w:r>
      <w:proofErr w:type="spellStart"/>
      <w:r>
        <w:t>indem</w:t>
      </w:r>
      <w:proofErr w:type="spellEnd"/>
      <w:r>
        <w:t xml:space="preserve"> </w:t>
      </w:r>
      <w:proofErr w:type="spellStart"/>
      <w:r>
        <w:t>eine</w:t>
      </w:r>
      <w:proofErr w:type="spellEnd"/>
      <w:r>
        <w:t xml:space="preserve"> </w:t>
      </w:r>
      <w:proofErr w:type="spellStart"/>
      <w:r>
        <w:t>Zeitmessung</w:t>
      </w:r>
      <w:proofErr w:type="spellEnd"/>
      <w:r>
        <w:t xml:space="preserve"> </w:t>
      </w:r>
      <w:proofErr w:type="spellStart"/>
      <w:r>
        <w:t>zu</w:t>
      </w:r>
      <w:proofErr w:type="spellEnd"/>
      <w:r>
        <w:t xml:space="preserve"> </w:t>
      </w:r>
      <w:proofErr w:type="spellStart"/>
      <w:r>
        <w:t>Anfang</w:t>
      </w:r>
      <w:proofErr w:type="spellEnd"/>
      <w:r>
        <w:t xml:space="preserve"> der </w:t>
      </w:r>
      <w:proofErr w:type="spellStart"/>
      <w:r>
        <w:t>Algorithmen</w:t>
      </w:r>
      <w:proofErr w:type="spellEnd"/>
      <w:r>
        <w:t xml:space="preserve"> und </w:t>
      </w:r>
      <w:proofErr w:type="spellStart"/>
      <w:r>
        <w:t>eine</w:t>
      </w:r>
      <w:proofErr w:type="spellEnd"/>
      <w:r>
        <w:t xml:space="preserve"> </w:t>
      </w:r>
      <w:proofErr w:type="spellStart"/>
      <w:r>
        <w:t>zu</w:t>
      </w:r>
      <w:proofErr w:type="spellEnd"/>
      <w:r>
        <w:t xml:space="preserve"> Ende der </w:t>
      </w:r>
      <w:proofErr w:type="spellStart"/>
      <w:r>
        <w:t>Algorithmen</w:t>
      </w:r>
      <w:proofErr w:type="spellEnd"/>
      <w:r>
        <w:t xml:space="preserve"> </w:t>
      </w:r>
      <w:proofErr w:type="spellStart"/>
      <w:r>
        <w:t>durchgeführt</w:t>
      </w:r>
      <w:proofErr w:type="spellEnd"/>
      <w:r>
        <w:t xml:space="preserve"> </w:t>
      </w:r>
      <w:proofErr w:type="spellStart"/>
      <w:r>
        <w:t>wurde</w:t>
      </w:r>
      <w:proofErr w:type="spellEnd"/>
      <w:r>
        <w:t xml:space="preserve">. </w:t>
      </w:r>
      <w:proofErr w:type="spellStart"/>
      <w:r>
        <w:t>Anschließend</w:t>
      </w:r>
      <w:proofErr w:type="spellEnd"/>
      <w:r>
        <w:t xml:space="preserve"> </w:t>
      </w:r>
      <w:proofErr w:type="spellStart"/>
      <w:r>
        <w:t>wurde</w:t>
      </w:r>
      <w:proofErr w:type="spellEnd"/>
      <w:r>
        <w:t xml:space="preserve"> die </w:t>
      </w:r>
      <w:proofErr w:type="spellStart"/>
      <w:r>
        <w:t>Differenz</w:t>
      </w:r>
      <w:proofErr w:type="spellEnd"/>
      <w:r>
        <w:t xml:space="preserve"> </w:t>
      </w:r>
      <w:proofErr w:type="spellStart"/>
      <w:r>
        <w:t>gebildet</w:t>
      </w:r>
      <w:proofErr w:type="spellEnd"/>
      <w:r>
        <w:t xml:space="preserve">. </w:t>
      </w:r>
      <w:proofErr w:type="spellStart"/>
      <w:r>
        <w:t>Daraus</w:t>
      </w:r>
      <w:proofErr w:type="spellEnd"/>
      <w:r>
        <w:t xml:space="preserve"> </w:t>
      </w:r>
      <w:proofErr w:type="spellStart"/>
      <w:r>
        <w:t>ergaben</w:t>
      </w:r>
      <w:proofErr w:type="spellEnd"/>
      <w:r>
        <w:t xml:space="preserve"> </w:t>
      </w:r>
      <w:proofErr w:type="spellStart"/>
      <w:r>
        <w:t>sich</w:t>
      </w:r>
      <w:proofErr w:type="spellEnd"/>
      <w:r>
        <w:t xml:space="preserve"> </w:t>
      </w:r>
      <w:proofErr w:type="spellStart"/>
      <w:r>
        <w:t>folgende</w:t>
      </w:r>
      <w:proofErr w:type="spellEnd"/>
      <w:r>
        <w:t xml:space="preserve"> </w:t>
      </w:r>
      <w:proofErr w:type="spellStart"/>
      <w:r>
        <w:t>Zeiten</w:t>
      </w:r>
      <w:proofErr w:type="spellEnd"/>
      <w:r>
        <w:t>:</w:t>
      </w:r>
    </w:p>
    <w:tbl>
      <w:tblPr>
        <w:tblStyle w:val="EinfacheTabelle1"/>
        <w:tblW w:w="9066" w:type="dxa"/>
        <w:tblLook w:val="04A0" w:firstRow="1" w:lastRow="0" w:firstColumn="1" w:lastColumn="0" w:noHBand="0" w:noVBand="1"/>
      </w:tblPr>
      <w:tblGrid>
        <w:gridCol w:w="1270"/>
        <w:gridCol w:w="1418"/>
        <w:gridCol w:w="2269"/>
        <w:gridCol w:w="1418"/>
        <w:gridCol w:w="1635"/>
        <w:gridCol w:w="1056"/>
      </w:tblGrid>
      <w:tr w:rsidR="00624AB0" w14:paraId="2A072C9A" w14:textId="77777777" w:rsidTr="00A10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8EAA831" w14:textId="77777777" w:rsidR="00624AB0" w:rsidRPr="00FF737D" w:rsidRDefault="00624AB0" w:rsidP="00B56F01">
            <w:pPr>
              <w:jc w:val="both"/>
              <w:rPr>
                <w:rPrChange w:id="34" w:author="Jörn Pochodaj" w:date="2019-08-15T20:58:00Z">
                  <w:rPr>
                    <w:b w:val="0"/>
                    <w:bCs w:val="0"/>
                  </w:rPr>
                </w:rPrChange>
              </w:rPr>
            </w:pPr>
            <w:proofErr w:type="spellStart"/>
            <w:r w:rsidRPr="00FF737D">
              <w:rPr>
                <w:rPrChange w:id="35" w:author="Jörn Pochodaj" w:date="2019-08-15T20:58:00Z">
                  <w:rPr>
                    <w:b w:val="0"/>
                    <w:bCs w:val="0"/>
                  </w:rPr>
                </w:rPrChange>
              </w:rPr>
              <w:t>Beispielnr</w:t>
            </w:r>
            <w:proofErr w:type="spellEnd"/>
            <w:r w:rsidRPr="00FF737D">
              <w:rPr>
                <w:rPrChange w:id="36" w:author="Jörn Pochodaj" w:date="2019-08-15T20:58:00Z">
                  <w:rPr>
                    <w:b w:val="0"/>
                    <w:bCs w:val="0"/>
                  </w:rPr>
                </w:rPrChange>
              </w:rPr>
              <w:t>.</w:t>
            </w:r>
          </w:p>
        </w:tc>
        <w:tc>
          <w:tcPr>
            <w:tcW w:w="1418" w:type="dxa"/>
          </w:tcPr>
          <w:p w14:paraId="4D431839"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A </w:t>
            </w:r>
          </w:p>
        </w:tc>
        <w:tc>
          <w:tcPr>
            <w:tcW w:w="2269" w:type="dxa"/>
          </w:tcPr>
          <w:p w14:paraId="22051F6F"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A</w:t>
            </w:r>
          </w:p>
        </w:tc>
        <w:tc>
          <w:tcPr>
            <w:tcW w:w="1418" w:type="dxa"/>
          </w:tcPr>
          <w:p w14:paraId="3993A384"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Runtimes</w:t>
            </w:r>
            <w:proofErr w:type="spellEnd"/>
            <w:r>
              <w:t xml:space="preserve"> Algorithmus B</w:t>
            </w:r>
          </w:p>
        </w:tc>
        <w:tc>
          <w:tcPr>
            <w:tcW w:w="1635" w:type="dxa"/>
          </w:tcPr>
          <w:p w14:paraId="6FF4CFA6"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B</w:t>
            </w:r>
          </w:p>
        </w:tc>
        <w:tc>
          <w:tcPr>
            <w:tcW w:w="1056" w:type="dxa"/>
          </w:tcPr>
          <w:p w14:paraId="1DCF0533"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t>Speedup</w:t>
            </w:r>
            <w:proofErr w:type="spellEnd"/>
          </w:p>
        </w:tc>
      </w:tr>
      <w:tr w:rsidR="00624AB0" w:rsidRPr="00FF737D" w14:paraId="453F1D2A"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046D6D3" w14:textId="292A9ED2" w:rsidR="00624AB0" w:rsidRPr="00FF737D" w:rsidRDefault="00624AB0" w:rsidP="00B56F01">
            <w:pPr>
              <w:jc w:val="both"/>
              <w:rPr>
                <w:b w:val="0"/>
                <w:bCs w:val="0"/>
                <w:rPrChange w:id="37" w:author="Jörn Pochodaj" w:date="2019-08-15T20:58:00Z">
                  <w:rPr/>
                </w:rPrChange>
              </w:rPr>
            </w:pPr>
            <w:r w:rsidRPr="00FF737D">
              <w:rPr>
                <w:b w:val="0"/>
                <w:bCs w:val="0"/>
                <w:rPrChange w:id="38" w:author="Jörn Pochodaj" w:date="2019-08-15T20:58:00Z">
                  <w:rPr/>
                </w:rPrChange>
              </w:rPr>
              <w:t xml:space="preserve">1 </w:t>
            </w:r>
            <w:del w:id="39" w:author="Jörn Pochodaj" w:date="2019-08-15T20:58:00Z">
              <w:r w:rsidRPr="00FF737D" w:rsidDel="00FF737D">
                <w:rPr>
                  <w:b w:val="0"/>
                  <w:bCs w:val="0"/>
                  <w:rPrChange w:id="40" w:author="Jörn Pochodaj" w:date="2019-08-15T20:58:00Z">
                    <w:rPr/>
                  </w:rPrChange>
                </w:rPr>
                <w:delText>CSP2</w:delText>
              </w:r>
            </w:del>
          </w:p>
        </w:tc>
        <w:tc>
          <w:tcPr>
            <w:tcW w:w="1418" w:type="dxa"/>
          </w:tcPr>
          <w:p w14:paraId="68AC5669"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41" w:author="Jörn Pochodaj" w:date="2019-08-15T20:58:00Z">
                  <w:rPr>
                    <w:b/>
                    <w:bCs/>
                  </w:rPr>
                </w:rPrChange>
              </w:rPr>
            </w:pPr>
            <w:r w:rsidRPr="00FF737D">
              <w:rPr>
                <w:rPrChange w:id="42" w:author="Jörn Pochodaj" w:date="2019-08-15T20:58:00Z">
                  <w:rPr>
                    <w:b/>
                    <w:bCs/>
                  </w:rPr>
                </w:rPrChange>
              </w:rPr>
              <w:t>77124, 73018, 100877</w:t>
            </w:r>
          </w:p>
        </w:tc>
        <w:tc>
          <w:tcPr>
            <w:tcW w:w="2269" w:type="dxa"/>
          </w:tcPr>
          <w:p w14:paraId="367BDA6E"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43" w:author="Jörn Pochodaj" w:date="2019-08-15T20:58:00Z">
                  <w:rPr/>
                </w:rPrChange>
              </w:rPr>
            </w:pPr>
            <w:r w:rsidRPr="00FF737D">
              <w:rPr>
                <w:rPrChange w:id="44" w:author="Jörn Pochodaj" w:date="2019-08-15T20:58:00Z">
                  <w:rPr/>
                </w:rPrChange>
              </w:rPr>
              <w:t>83673</w:t>
            </w:r>
          </w:p>
        </w:tc>
        <w:tc>
          <w:tcPr>
            <w:tcW w:w="1418" w:type="dxa"/>
          </w:tcPr>
          <w:p w14:paraId="48777119"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45" w:author="Jörn Pochodaj" w:date="2019-08-15T20:58:00Z">
                  <w:rPr/>
                </w:rPrChange>
              </w:rPr>
            </w:pPr>
            <w:r w:rsidRPr="00FF737D">
              <w:rPr>
                <w:rPrChange w:id="46" w:author="Jörn Pochodaj" w:date="2019-08-15T20:58:00Z">
                  <w:rPr/>
                </w:rPrChange>
              </w:rPr>
              <w:t>81522, 88853, 76830</w:t>
            </w:r>
          </w:p>
        </w:tc>
        <w:tc>
          <w:tcPr>
            <w:tcW w:w="1635" w:type="dxa"/>
          </w:tcPr>
          <w:p w14:paraId="293A9C55"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47" w:author="Jörn Pochodaj" w:date="2019-08-15T20:58:00Z">
                  <w:rPr/>
                </w:rPrChange>
              </w:rPr>
            </w:pPr>
            <w:r w:rsidRPr="00FF737D">
              <w:rPr>
                <w:rPrChange w:id="48" w:author="Jörn Pochodaj" w:date="2019-08-15T20:58:00Z">
                  <w:rPr/>
                </w:rPrChange>
              </w:rPr>
              <w:t>82401</w:t>
            </w:r>
          </w:p>
        </w:tc>
        <w:tc>
          <w:tcPr>
            <w:tcW w:w="1056" w:type="dxa"/>
          </w:tcPr>
          <w:p w14:paraId="488C30F6"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49" w:author="Jörn Pochodaj" w:date="2019-08-15T20:58:00Z">
                  <w:rPr/>
                </w:rPrChange>
              </w:rPr>
            </w:pPr>
            <w:r w:rsidRPr="00FF737D">
              <w:rPr>
                <w:color w:val="00B050"/>
                <w:rPrChange w:id="50" w:author="Jörn Pochodaj" w:date="2019-08-15T20:58:00Z">
                  <w:rPr>
                    <w:color w:val="00B050"/>
                  </w:rPr>
                </w:rPrChange>
              </w:rPr>
              <w:t>1,54%</w:t>
            </w:r>
          </w:p>
        </w:tc>
      </w:tr>
      <w:tr w:rsidR="00624AB0" w14:paraId="52833C0F"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214EBF42" w14:textId="1F5F6176" w:rsidR="00624AB0" w:rsidRPr="00FF737D" w:rsidRDefault="00624AB0" w:rsidP="00B56F01">
            <w:pPr>
              <w:jc w:val="both"/>
              <w:rPr>
                <w:b w:val="0"/>
                <w:bCs w:val="0"/>
                <w:rPrChange w:id="51" w:author="Jörn Pochodaj" w:date="2019-08-15T20:58:00Z">
                  <w:rPr/>
                </w:rPrChange>
              </w:rPr>
            </w:pPr>
            <w:r w:rsidRPr="00FF737D">
              <w:rPr>
                <w:b w:val="0"/>
                <w:bCs w:val="0"/>
                <w:rPrChange w:id="52" w:author="Jörn Pochodaj" w:date="2019-08-15T20:58:00Z">
                  <w:rPr/>
                </w:rPrChange>
              </w:rPr>
              <w:t xml:space="preserve">2 </w:t>
            </w:r>
            <w:del w:id="53" w:author="Jörn Pochodaj" w:date="2019-08-15T20:58:00Z">
              <w:r w:rsidRPr="00FF737D" w:rsidDel="00FF737D">
                <w:rPr>
                  <w:b w:val="0"/>
                  <w:bCs w:val="0"/>
                  <w:rPrChange w:id="54" w:author="Jörn Pochodaj" w:date="2019-08-15T20:58:00Z">
                    <w:rPr/>
                  </w:rPrChange>
                </w:rPr>
                <w:delText>CSPB1</w:delText>
              </w:r>
            </w:del>
          </w:p>
        </w:tc>
        <w:tc>
          <w:tcPr>
            <w:tcW w:w="1418" w:type="dxa"/>
          </w:tcPr>
          <w:p w14:paraId="650C0923" w14:textId="77777777" w:rsidR="00624AB0" w:rsidRPr="00FF737D" w:rsidRDefault="00624AB0" w:rsidP="00B56F01">
            <w:pPr>
              <w:jc w:val="both"/>
              <w:cnfStyle w:val="000000000000" w:firstRow="0" w:lastRow="0" w:firstColumn="0" w:lastColumn="0" w:oddVBand="0" w:evenVBand="0" w:oddHBand="0" w:evenHBand="0" w:firstRowFirstColumn="0" w:firstRowLastColumn="0" w:lastRowFirstColumn="0" w:lastRowLastColumn="0"/>
              <w:rPr>
                <w:rPrChange w:id="55" w:author="Jörn Pochodaj" w:date="2019-08-15T20:58:00Z">
                  <w:rPr>
                    <w:b/>
                    <w:bCs/>
                  </w:rPr>
                </w:rPrChange>
              </w:rPr>
            </w:pPr>
            <w:r w:rsidRPr="00FF737D">
              <w:rPr>
                <w:rPrChange w:id="56" w:author="Jörn Pochodaj" w:date="2019-08-15T20:58:00Z">
                  <w:rPr>
                    <w:b/>
                    <w:bCs/>
                  </w:rPr>
                </w:rPrChange>
              </w:rPr>
              <w:t>167150, 156300, 155420</w:t>
            </w:r>
          </w:p>
        </w:tc>
        <w:tc>
          <w:tcPr>
            <w:tcW w:w="2269" w:type="dxa"/>
          </w:tcPr>
          <w:p w14:paraId="19C76C7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159623</w:t>
            </w:r>
          </w:p>
        </w:tc>
        <w:tc>
          <w:tcPr>
            <w:tcW w:w="1418" w:type="dxa"/>
          </w:tcPr>
          <w:p w14:paraId="1298E88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159232</w:t>
            </w:r>
            <w:r>
              <w:t xml:space="preserve">, </w:t>
            </w:r>
            <w:r w:rsidRPr="00263C52">
              <w:t>159819</w:t>
            </w:r>
            <w:r>
              <w:t xml:space="preserve">, </w:t>
            </w:r>
            <w:r w:rsidRPr="00263C52">
              <w:t>159526</w:t>
            </w:r>
          </w:p>
        </w:tc>
        <w:tc>
          <w:tcPr>
            <w:tcW w:w="1635" w:type="dxa"/>
          </w:tcPr>
          <w:p w14:paraId="0F1D279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159525</w:t>
            </w:r>
          </w:p>
        </w:tc>
        <w:tc>
          <w:tcPr>
            <w:tcW w:w="1056" w:type="dxa"/>
          </w:tcPr>
          <w:p w14:paraId="6C8557B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0,06%</w:t>
            </w:r>
          </w:p>
        </w:tc>
      </w:tr>
      <w:tr w:rsidR="00624AB0" w14:paraId="56857952"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0FA3DC00" w14:textId="50A32F6E" w:rsidR="00624AB0" w:rsidRPr="00FF737D" w:rsidRDefault="00624AB0" w:rsidP="00B56F01">
            <w:pPr>
              <w:jc w:val="both"/>
              <w:rPr>
                <w:b w:val="0"/>
                <w:bCs w:val="0"/>
                <w:rPrChange w:id="57" w:author="Jörn Pochodaj" w:date="2019-08-15T20:58:00Z">
                  <w:rPr/>
                </w:rPrChange>
              </w:rPr>
            </w:pPr>
            <w:r w:rsidRPr="00FF737D">
              <w:rPr>
                <w:b w:val="0"/>
                <w:bCs w:val="0"/>
                <w:rPrChange w:id="58" w:author="Jörn Pochodaj" w:date="2019-08-15T20:58:00Z">
                  <w:rPr/>
                </w:rPrChange>
              </w:rPr>
              <w:t xml:space="preserve">3 </w:t>
            </w:r>
            <w:del w:id="59" w:author="Jörn Pochodaj" w:date="2019-08-15T20:58:00Z">
              <w:r w:rsidRPr="00FF737D" w:rsidDel="00FF737D">
                <w:rPr>
                  <w:b w:val="0"/>
                  <w:bCs w:val="0"/>
                  <w:rPrChange w:id="60" w:author="Jörn Pochodaj" w:date="2019-08-15T20:58:00Z">
                    <w:rPr/>
                  </w:rPrChange>
                </w:rPr>
                <w:delText>test</w:delText>
              </w:r>
            </w:del>
          </w:p>
        </w:tc>
        <w:tc>
          <w:tcPr>
            <w:tcW w:w="1418" w:type="dxa"/>
          </w:tcPr>
          <w:p w14:paraId="1C3BA998"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61" w:author="Jörn Pochodaj" w:date="2019-08-15T20:58:00Z">
                  <w:rPr>
                    <w:b/>
                    <w:bCs/>
                  </w:rPr>
                </w:rPrChange>
              </w:rPr>
            </w:pPr>
            <w:r w:rsidRPr="00FF737D">
              <w:rPr>
                <w:rPrChange w:id="62" w:author="Jörn Pochodaj" w:date="2019-08-15T20:58:00Z">
                  <w:rPr>
                    <w:b/>
                    <w:bCs/>
                  </w:rPr>
                </w:rPrChange>
              </w:rPr>
              <w:t>162457, 150434, 143691</w:t>
            </w:r>
          </w:p>
        </w:tc>
        <w:tc>
          <w:tcPr>
            <w:tcW w:w="2269" w:type="dxa"/>
          </w:tcPr>
          <w:p w14:paraId="37E5EB89"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152194</w:t>
            </w:r>
          </w:p>
        </w:tc>
        <w:tc>
          <w:tcPr>
            <w:tcW w:w="1418" w:type="dxa"/>
          </w:tcPr>
          <w:p w14:paraId="0A89ACE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150434</w:t>
            </w:r>
            <w:r>
              <w:t xml:space="preserve">, </w:t>
            </w:r>
            <w:r w:rsidRPr="00263C52">
              <w:t>174774</w:t>
            </w:r>
            <w:r>
              <w:t xml:space="preserve">, </w:t>
            </w:r>
            <w:r w:rsidRPr="00263C52">
              <w:t>147209</w:t>
            </w:r>
          </w:p>
        </w:tc>
        <w:tc>
          <w:tcPr>
            <w:tcW w:w="1635" w:type="dxa"/>
          </w:tcPr>
          <w:p w14:paraId="5EBAF45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157472</w:t>
            </w:r>
          </w:p>
        </w:tc>
        <w:tc>
          <w:tcPr>
            <w:tcW w:w="1056" w:type="dxa"/>
          </w:tcPr>
          <w:p w14:paraId="453D2A1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-3,46%</w:t>
            </w:r>
          </w:p>
        </w:tc>
      </w:tr>
      <w:tr w:rsidR="00624AB0" w14:paraId="126F8E9D"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598C1003" w14:textId="42479EC8" w:rsidR="00624AB0" w:rsidRPr="00FF737D" w:rsidRDefault="00624AB0" w:rsidP="00B56F01">
            <w:pPr>
              <w:jc w:val="both"/>
              <w:rPr>
                <w:b w:val="0"/>
                <w:bCs w:val="0"/>
                <w:rPrChange w:id="63" w:author="Jörn Pochodaj" w:date="2019-08-15T20:58:00Z">
                  <w:rPr/>
                </w:rPrChange>
              </w:rPr>
            </w:pPr>
            <w:r w:rsidRPr="00FF737D">
              <w:rPr>
                <w:b w:val="0"/>
                <w:bCs w:val="0"/>
                <w:rPrChange w:id="64" w:author="Jörn Pochodaj" w:date="2019-08-15T20:58:00Z">
                  <w:rPr/>
                </w:rPrChange>
              </w:rPr>
              <w:t xml:space="preserve">4 </w:t>
            </w:r>
            <w:del w:id="65" w:author="Jörn Pochodaj" w:date="2019-08-15T20:58:00Z">
              <w:r w:rsidRPr="00FF737D" w:rsidDel="00FF737D">
                <w:rPr>
                  <w:b w:val="0"/>
                  <w:bCs w:val="0"/>
                  <w:rPrChange w:id="66" w:author="Jörn Pochodaj" w:date="2019-08-15T20:58:00Z">
                    <w:rPr/>
                  </w:rPrChange>
                </w:rPr>
                <w:delText>Example1</w:delText>
              </w:r>
            </w:del>
          </w:p>
        </w:tc>
        <w:tc>
          <w:tcPr>
            <w:tcW w:w="1418" w:type="dxa"/>
          </w:tcPr>
          <w:p w14:paraId="6D4F1908" w14:textId="77777777" w:rsidR="00624AB0" w:rsidRPr="00FF737D" w:rsidRDefault="00624AB0" w:rsidP="00B56F01">
            <w:pPr>
              <w:jc w:val="both"/>
              <w:cnfStyle w:val="000000000000" w:firstRow="0" w:lastRow="0" w:firstColumn="0" w:lastColumn="0" w:oddVBand="0" w:evenVBand="0" w:oddHBand="0" w:evenHBand="0" w:firstRowFirstColumn="0" w:firstRowLastColumn="0" w:lastRowFirstColumn="0" w:lastRowLastColumn="0"/>
              <w:rPr>
                <w:rPrChange w:id="67" w:author="Jörn Pochodaj" w:date="2019-08-15T20:58:00Z">
                  <w:rPr>
                    <w:b/>
                    <w:bCs/>
                  </w:rPr>
                </w:rPrChange>
              </w:rPr>
            </w:pPr>
            <w:r w:rsidRPr="00FF737D">
              <w:rPr>
                <w:rPrChange w:id="68" w:author="Jörn Pochodaj" w:date="2019-08-15T20:58:00Z">
                  <w:rPr/>
                </w:rPrChange>
              </w:rPr>
              <w:t>1170635</w:t>
            </w:r>
            <w:r w:rsidRPr="00FF737D">
              <w:rPr>
                <w:rPrChange w:id="69" w:author="Jörn Pochodaj" w:date="2019-08-15T20:58:00Z">
                  <w:rPr>
                    <w:b/>
                    <w:bCs/>
                  </w:rPr>
                </w:rPrChange>
              </w:rPr>
              <w:t xml:space="preserve">, </w:t>
            </w:r>
            <w:r w:rsidRPr="00FF737D">
              <w:rPr>
                <w:rPrChange w:id="70" w:author="Jörn Pochodaj" w:date="2019-08-15T20:58:00Z">
                  <w:rPr/>
                </w:rPrChange>
              </w:rPr>
              <w:t>1107879</w:t>
            </w:r>
            <w:r w:rsidRPr="00FF737D">
              <w:rPr>
                <w:rPrChange w:id="71" w:author="Jörn Pochodaj" w:date="2019-08-15T20:58:00Z">
                  <w:rPr>
                    <w:b/>
                    <w:bCs/>
                  </w:rPr>
                </w:rPrChange>
              </w:rPr>
              <w:t xml:space="preserve">, </w:t>
            </w:r>
            <w:r w:rsidRPr="00FF737D">
              <w:rPr>
                <w:rPrChange w:id="72" w:author="Jörn Pochodaj" w:date="2019-08-15T20:58:00Z">
                  <w:rPr/>
                </w:rPrChange>
              </w:rPr>
              <w:t>1138964</w:t>
            </w:r>
          </w:p>
        </w:tc>
        <w:tc>
          <w:tcPr>
            <w:tcW w:w="2269" w:type="dxa"/>
          </w:tcPr>
          <w:p w14:paraId="0E802EDC"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1139159</w:t>
            </w:r>
          </w:p>
        </w:tc>
        <w:tc>
          <w:tcPr>
            <w:tcW w:w="1418" w:type="dxa"/>
          </w:tcPr>
          <w:p w14:paraId="6692779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657748</w:t>
            </w:r>
            <w:r>
              <w:t xml:space="preserve">, </w:t>
            </w:r>
            <w:r w:rsidRPr="00263C52">
              <w:t>485614</w:t>
            </w:r>
            <w:r>
              <w:t xml:space="preserve">, </w:t>
            </w:r>
            <w:r w:rsidRPr="00263C52">
              <w:t>623732</w:t>
            </w:r>
          </w:p>
        </w:tc>
        <w:tc>
          <w:tcPr>
            <w:tcW w:w="1635" w:type="dxa"/>
          </w:tcPr>
          <w:p w14:paraId="1C02317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589031</w:t>
            </w:r>
          </w:p>
        </w:tc>
        <w:tc>
          <w:tcPr>
            <w:tcW w:w="1056" w:type="dxa"/>
          </w:tcPr>
          <w:p w14:paraId="1B2FC399"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93,39%</w:t>
            </w:r>
          </w:p>
        </w:tc>
      </w:tr>
      <w:tr w:rsidR="00624AB0" w14:paraId="730FF97D"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CBEE231" w14:textId="77777777" w:rsidR="00624AB0" w:rsidRPr="00FF737D" w:rsidRDefault="00624AB0" w:rsidP="00B56F01">
            <w:pPr>
              <w:jc w:val="both"/>
              <w:rPr>
                <w:b w:val="0"/>
                <w:bCs w:val="0"/>
                <w:rPrChange w:id="73" w:author="Jörn Pochodaj" w:date="2019-08-15T20:58:00Z">
                  <w:rPr/>
                </w:rPrChange>
              </w:rPr>
            </w:pPr>
            <w:r w:rsidRPr="00FF737D">
              <w:rPr>
                <w:b w:val="0"/>
                <w:bCs w:val="0"/>
                <w:rPrChange w:id="74" w:author="Jörn Pochodaj" w:date="2019-08-15T20:58:00Z">
                  <w:rPr/>
                </w:rPrChange>
              </w:rPr>
              <w:t>5</w:t>
            </w:r>
          </w:p>
        </w:tc>
        <w:tc>
          <w:tcPr>
            <w:tcW w:w="1418" w:type="dxa"/>
          </w:tcPr>
          <w:p w14:paraId="21F864BE"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C16389">
              <w:t>183278</w:t>
            </w:r>
            <w:r>
              <w:rPr>
                <w:b/>
                <w:bCs/>
              </w:rPr>
              <w:t xml:space="preserve">, </w:t>
            </w:r>
            <w:r w:rsidRPr="001F52F2">
              <w:t>190316</w:t>
            </w:r>
            <w:r>
              <w:rPr>
                <w:b/>
                <w:bCs/>
              </w:rPr>
              <w:t xml:space="preserve">, </w:t>
            </w:r>
            <w:r w:rsidRPr="00C16389">
              <w:t>185624</w:t>
            </w:r>
          </w:p>
        </w:tc>
        <w:tc>
          <w:tcPr>
            <w:tcW w:w="2269" w:type="dxa"/>
          </w:tcPr>
          <w:p w14:paraId="513D98E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186406</w:t>
            </w:r>
          </w:p>
        </w:tc>
        <w:tc>
          <w:tcPr>
            <w:tcW w:w="1418" w:type="dxa"/>
          </w:tcPr>
          <w:p w14:paraId="4320960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208498</w:t>
            </w:r>
            <w:r>
              <w:t xml:space="preserve">, </w:t>
            </w:r>
            <w:r w:rsidRPr="00263C52">
              <w:t>204392</w:t>
            </w:r>
            <w:r>
              <w:t xml:space="preserve">, </w:t>
            </w:r>
            <w:r w:rsidRPr="00263C52">
              <w:t>209963</w:t>
            </w:r>
          </w:p>
        </w:tc>
        <w:tc>
          <w:tcPr>
            <w:tcW w:w="1635" w:type="dxa"/>
          </w:tcPr>
          <w:p w14:paraId="5427C9BB"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207617</w:t>
            </w:r>
          </w:p>
        </w:tc>
        <w:tc>
          <w:tcPr>
            <w:tcW w:w="1056" w:type="dxa"/>
          </w:tcPr>
          <w:p w14:paraId="1572E03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-10,32%</w:t>
            </w:r>
          </w:p>
        </w:tc>
      </w:tr>
      <w:tr w:rsidR="00624AB0" w14:paraId="1106F35C"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46E31F01" w14:textId="77777777" w:rsidR="00624AB0" w:rsidRPr="00FF737D" w:rsidRDefault="00624AB0" w:rsidP="00B56F01">
            <w:pPr>
              <w:jc w:val="both"/>
              <w:rPr>
                <w:b w:val="0"/>
                <w:bCs w:val="0"/>
                <w:rPrChange w:id="75" w:author="Jörn Pochodaj" w:date="2019-08-15T20:58:00Z">
                  <w:rPr/>
                </w:rPrChange>
              </w:rPr>
            </w:pPr>
            <w:r w:rsidRPr="00FF737D">
              <w:rPr>
                <w:b w:val="0"/>
                <w:bCs w:val="0"/>
                <w:rPrChange w:id="76" w:author="Jörn Pochodaj" w:date="2019-08-15T20:58:00Z">
                  <w:rPr/>
                </w:rPrChange>
              </w:rPr>
              <w:t>6</w:t>
            </w:r>
          </w:p>
        </w:tc>
        <w:tc>
          <w:tcPr>
            <w:tcW w:w="1418" w:type="dxa"/>
          </w:tcPr>
          <w:p w14:paraId="1229471A"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1F52F2">
              <w:t>1200252</w:t>
            </w:r>
            <w:r>
              <w:rPr>
                <w:b/>
                <w:bCs/>
              </w:rPr>
              <w:t xml:space="preserve">, </w:t>
            </w:r>
            <w:r w:rsidRPr="00C16389">
              <w:t>1295557</w:t>
            </w:r>
            <w:r>
              <w:rPr>
                <w:b/>
                <w:bCs/>
              </w:rPr>
              <w:t xml:space="preserve">, </w:t>
            </w:r>
            <w:r w:rsidRPr="00C16389">
              <w:t>1293211</w:t>
            </w:r>
          </w:p>
        </w:tc>
        <w:tc>
          <w:tcPr>
            <w:tcW w:w="2269" w:type="dxa"/>
          </w:tcPr>
          <w:p w14:paraId="54996CD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1263006</w:t>
            </w:r>
          </w:p>
        </w:tc>
        <w:tc>
          <w:tcPr>
            <w:tcW w:w="1418" w:type="dxa"/>
          </w:tcPr>
          <w:p w14:paraId="1CF13705"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594994</w:t>
            </w:r>
            <w:r>
              <w:t xml:space="preserve">, </w:t>
            </w:r>
            <w:r w:rsidRPr="00263C52">
              <w:t>629010</w:t>
            </w:r>
            <w:r>
              <w:t xml:space="preserve">, </w:t>
            </w:r>
            <w:r w:rsidRPr="00263C52">
              <w:t>803785</w:t>
            </w:r>
          </w:p>
        </w:tc>
        <w:tc>
          <w:tcPr>
            <w:tcW w:w="1635" w:type="dxa"/>
          </w:tcPr>
          <w:p w14:paraId="6CD87628"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675929</w:t>
            </w:r>
          </w:p>
        </w:tc>
        <w:tc>
          <w:tcPr>
            <w:tcW w:w="1056" w:type="dxa"/>
          </w:tcPr>
          <w:p w14:paraId="4739D757"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86,85%</w:t>
            </w:r>
          </w:p>
        </w:tc>
      </w:tr>
      <w:tr w:rsidR="00624AB0" w14:paraId="380E200B"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52B2C03A" w14:textId="77777777" w:rsidR="00624AB0" w:rsidRPr="00FF737D" w:rsidRDefault="00624AB0" w:rsidP="00B56F01">
            <w:pPr>
              <w:jc w:val="both"/>
              <w:rPr>
                <w:b w:val="0"/>
                <w:bCs w:val="0"/>
                <w:rPrChange w:id="77" w:author="Jörn Pochodaj" w:date="2019-08-15T20:58:00Z">
                  <w:rPr/>
                </w:rPrChange>
              </w:rPr>
            </w:pPr>
            <w:r w:rsidRPr="00FF737D">
              <w:rPr>
                <w:b w:val="0"/>
                <w:bCs w:val="0"/>
                <w:rPrChange w:id="78" w:author="Jörn Pochodaj" w:date="2019-08-15T20:58:00Z">
                  <w:rPr/>
                </w:rPrChange>
              </w:rPr>
              <w:t>7</w:t>
            </w:r>
          </w:p>
        </w:tc>
        <w:tc>
          <w:tcPr>
            <w:tcW w:w="1418" w:type="dxa"/>
          </w:tcPr>
          <w:p w14:paraId="2E854691"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1F52F2">
              <w:t>526082</w:t>
            </w:r>
            <w:r>
              <w:rPr>
                <w:b/>
                <w:bCs/>
              </w:rPr>
              <w:t xml:space="preserve">, </w:t>
            </w:r>
            <w:r w:rsidRPr="001F52F2">
              <w:t>669478</w:t>
            </w:r>
            <w:r>
              <w:rPr>
                <w:b/>
                <w:bCs/>
              </w:rPr>
              <w:t xml:space="preserve">, </w:t>
            </w:r>
          </w:p>
          <w:p w14:paraId="49F0E5D1"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1F52F2">
              <w:t>502035</w:t>
            </w:r>
          </w:p>
        </w:tc>
        <w:tc>
          <w:tcPr>
            <w:tcW w:w="2269" w:type="dxa"/>
          </w:tcPr>
          <w:p w14:paraId="39AD652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621295</w:t>
            </w:r>
          </w:p>
        </w:tc>
        <w:tc>
          <w:tcPr>
            <w:tcW w:w="1418" w:type="dxa"/>
          </w:tcPr>
          <w:p w14:paraId="4C0E8E6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597927</w:t>
            </w:r>
            <w:r>
              <w:t xml:space="preserve">, </w:t>
            </w:r>
            <w:r w:rsidRPr="00263C52">
              <w:t>631650</w:t>
            </w:r>
            <w:r>
              <w:t xml:space="preserve">, </w:t>
            </w:r>
            <w:r w:rsidRPr="00263C52">
              <w:t>641033</w:t>
            </w:r>
          </w:p>
        </w:tc>
        <w:tc>
          <w:tcPr>
            <w:tcW w:w="1635" w:type="dxa"/>
          </w:tcPr>
          <w:p w14:paraId="65796A84"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623536</w:t>
            </w:r>
          </w:p>
        </w:tc>
        <w:tc>
          <w:tcPr>
            <w:tcW w:w="1056" w:type="dxa"/>
          </w:tcPr>
          <w:p w14:paraId="7DF84222"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FF0000"/>
              </w:rPr>
              <w:t>-0,37%</w:t>
            </w:r>
          </w:p>
        </w:tc>
      </w:tr>
      <w:tr w:rsidR="00624AB0" w14:paraId="11EBDB5F"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10F00C0F" w14:textId="77777777" w:rsidR="00624AB0" w:rsidRPr="00FF737D" w:rsidRDefault="00624AB0" w:rsidP="00B56F01">
            <w:pPr>
              <w:jc w:val="both"/>
              <w:rPr>
                <w:b w:val="0"/>
                <w:bCs w:val="0"/>
                <w:rPrChange w:id="79" w:author="Jörn Pochodaj" w:date="2019-08-15T20:58:00Z">
                  <w:rPr/>
                </w:rPrChange>
              </w:rPr>
            </w:pPr>
            <w:r w:rsidRPr="00FF737D">
              <w:rPr>
                <w:b w:val="0"/>
                <w:bCs w:val="0"/>
                <w:rPrChange w:id="80" w:author="Jörn Pochodaj" w:date="2019-08-15T20:58:00Z">
                  <w:rPr/>
                </w:rPrChange>
              </w:rPr>
              <w:t>8</w:t>
            </w:r>
          </w:p>
        </w:tc>
        <w:tc>
          <w:tcPr>
            <w:tcW w:w="1418" w:type="dxa"/>
          </w:tcPr>
          <w:p w14:paraId="640B488E"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582385</w:t>
            </w:r>
            <w:r>
              <w:rPr>
                <w:b/>
                <w:bCs/>
              </w:rPr>
              <w:t xml:space="preserve">, </w:t>
            </w:r>
            <w:r w:rsidRPr="00263C52">
              <w:t>545436</w:t>
            </w:r>
            <w:r>
              <w:rPr>
                <w:b/>
                <w:bCs/>
              </w:rPr>
              <w:t xml:space="preserve">, </w:t>
            </w:r>
            <w:r w:rsidRPr="009C675B">
              <w:t>667426</w:t>
            </w:r>
          </w:p>
        </w:tc>
        <w:tc>
          <w:tcPr>
            <w:tcW w:w="2269" w:type="dxa"/>
          </w:tcPr>
          <w:p w14:paraId="1FEB56C4"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598415</w:t>
            </w:r>
          </w:p>
        </w:tc>
        <w:tc>
          <w:tcPr>
            <w:tcW w:w="1418" w:type="dxa"/>
          </w:tcPr>
          <w:p w14:paraId="226C554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63C52">
              <w:t>438695</w:t>
            </w:r>
            <w:r>
              <w:t xml:space="preserve">, </w:t>
            </w:r>
            <w:r w:rsidRPr="00263C52">
              <w:t>436056</w:t>
            </w:r>
            <w:r>
              <w:t xml:space="preserve">, </w:t>
            </w:r>
            <w:r w:rsidRPr="00263C52">
              <w:t>448079</w:t>
            </w:r>
          </w:p>
        </w:tc>
        <w:tc>
          <w:tcPr>
            <w:tcW w:w="1635" w:type="dxa"/>
          </w:tcPr>
          <w:p w14:paraId="310F4CFF"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440943</w:t>
            </w:r>
          </w:p>
        </w:tc>
        <w:tc>
          <w:tcPr>
            <w:tcW w:w="1056" w:type="dxa"/>
          </w:tcPr>
          <w:p w14:paraId="330996D3"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35,71%</w:t>
            </w:r>
          </w:p>
        </w:tc>
      </w:tr>
      <w:tr w:rsidR="00624AB0" w14:paraId="5A782B78" w14:textId="77777777" w:rsidTr="00A10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204B8043" w14:textId="77777777" w:rsidR="00624AB0" w:rsidRPr="00FF737D" w:rsidRDefault="00624AB0" w:rsidP="00B56F01">
            <w:pPr>
              <w:jc w:val="both"/>
              <w:rPr>
                <w:b w:val="0"/>
                <w:bCs w:val="0"/>
                <w:rPrChange w:id="81" w:author="Jörn Pochodaj" w:date="2019-08-15T20:58:00Z">
                  <w:rPr/>
                </w:rPrChange>
              </w:rPr>
            </w:pPr>
            <w:r w:rsidRPr="00FF737D">
              <w:rPr>
                <w:b w:val="0"/>
                <w:bCs w:val="0"/>
                <w:rPrChange w:id="82" w:author="Jörn Pochodaj" w:date="2019-08-15T20:58:00Z">
                  <w:rPr/>
                </w:rPrChange>
              </w:rPr>
              <w:t>9</w:t>
            </w:r>
          </w:p>
        </w:tc>
        <w:tc>
          <w:tcPr>
            <w:tcW w:w="1418" w:type="dxa"/>
          </w:tcPr>
          <w:p w14:paraId="0B845F63" w14:textId="77777777" w:rsidR="00624AB0" w:rsidRPr="00C16389" w:rsidRDefault="00624AB0" w:rsidP="00B56F01">
            <w:pPr>
              <w:jc w:val="both"/>
              <w:cnfStyle w:val="000000100000" w:firstRow="0" w:lastRow="0" w:firstColumn="0" w:lastColumn="0" w:oddVBand="0" w:evenVBand="0" w:oddHBand="1" w:evenHBand="0" w:firstRowFirstColumn="0" w:firstRowLastColumn="0" w:lastRowFirstColumn="0" w:lastRowLastColumn="0"/>
              <w:rPr>
                <w:b/>
                <w:bCs/>
              </w:rPr>
            </w:pPr>
            <w:r w:rsidRPr="009C675B">
              <w:t>484147</w:t>
            </w:r>
            <w:r>
              <w:rPr>
                <w:b/>
                <w:bCs/>
              </w:rPr>
              <w:t xml:space="preserve">, </w:t>
            </w:r>
            <w:r w:rsidRPr="009C675B">
              <w:t>452183</w:t>
            </w:r>
            <w:r>
              <w:rPr>
                <w:b/>
                <w:bCs/>
              </w:rPr>
              <w:t xml:space="preserve">, </w:t>
            </w:r>
            <w:r w:rsidRPr="009C675B">
              <w:t>458342</w:t>
            </w:r>
          </w:p>
        </w:tc>
        <w:tc>
          <w:tcPr>
            <w:tcW w:w="2269" w:type="dxa"/>
          </w:tcPr>
          <w:p w14:paraId="704C12A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464890</w:t>
            </w:r>
          </w:p>
        </w:tc>
        <w:tc>
          <w:tcPr>
            <w:tcW w:w="1418" w:type="dxa"/>
          </w:tcPr>
          <w:p w14:paraId="3174B1FD"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263C52">
              <w:t>471245</w:t>
            </w:r>
            <w:r>
              <w:t xml:space="preserve">, </w:t>
            </w:r>
            <w:r w:rsidRPr="00263C52">
              <w:t>439574</w:t>
            </w:r>
            <w:r>
              <w:t xml:space="preserve">, </w:t>
            </w:r>
            <w:r w:rsidRPr="00263C52">
              <w:t>453650</w:t>
            </w:r>
          </w:p>
        </w:tc>
        <w:tc>
          <w:tcPr>
            <w:tcW w:w="1635" w:type="dxa"/>
          </w:tcPr>
          <w:p w14:paraId="64DD1398"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454823</w:t>
            </w:r>
          </w:p>
        </w:tc>
        <w:tc>
          <w:tcPr>
            <w:tcW w:w="1056" w:type="dxa"/>
          </w:tcPr>
          <w:p w14:paraId="1045A28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rsidRPr="00D812BA">
              <w:rPr>
                <w:color w:val="00B050"/>
              </w:rPr>
              <w:t>2,21%</w:t>
            </w:r>
          </w:p>
        </w:tc>
      </w:tr>
      <w:tr w:rsidR="00624AB0" w14:paraId="79284661" w14:textId="77777777" w:rsidTr="00A108DC">
        <w:tc>
          <w:tcPr>
            <w:cnfStyle w:val="001000000000" w:firstRow="0" w:lastRow="0" w:firstColumn="1" w:lastColumn="0" w:oddVBand="0" w:evenVBand="0" w:oddHBand="0" w:evenHBand="0" w:firstRowFirstColumn="0" w:firstRowLastColumn="0" w:lastRowFirstColumn="0" w:lastRowLastColumn="0"/>
            <w:tcW w:w="1270" w:type="dxa"/>
          </w:tcPr>
          <w:p w14:paraId="4F28770E" w14:textId="77777777" w:rsidR="00624AB0" w:rsidRPr="00FF737D" w:rsidRDefault="00624AB0" w:rsidP="00B56F01">
            <w:pPr>
              <w:jc w:val="both"/>
              <w:rPr>
                <w:b w:val="0"/>
                <w:bCs w:val="0"/>
                <w:rPrChange w:id="83" w:author="Jörn Pochodaj" w:date="2019-08-15T20:58:00Z">
                  <w:rPr/>
                </w:rPrChange>
              </w:rPr>
            </w:pPr>
            <w:r w:rsidRPr="00FF737D">
              <w:rPr>
                <w:b w:val="0"/>
                <w:bCs w:val="0"/>
                <w:rPrChange w:id="84" w:author="Jörn Pochodaj" w:date="2019-08-15T20:58:00Z">
                  <w:rPr/>
                </w:rPrChange>
              </w:rPr>
              <w:t>10</w:t>
            </w:r>
          </w:p>
        </w:tc>
        <w:tc>
          <w:tcPr>
            <w:tcW w:w="1418" w:type="dxa"/>
          </w:tcPr>
          <w:p w14:paraId="5E6C3378" w14:textId="77777777" w:rsidR="00624AB0" w:rsidRPr="00C16389" w:rsidRDefault="00624AB0" w:rsidP="00B56F01">
            <w:pPr>
              <w:jc w:val="both"/>
              <w:cnfStyle w:val="000000000000" w:firstRow="0" w:lastRow="0" w:firstColumn="0" w:lastColumn="0" w:oddVBand="0" w:evenVBand="0" w:oddHBand="0" w:evenHBand="0" w:firstRowFirstColumn="0" w:firstRowLastColumn="0" w:lastRowFirstColumn="0" w:lastRowLastColumn="0"/>
              <w:rPr>
                <w:b/>
                <w:bCs/>
              </w:rPr>
            </w:pPr>
            <w:r w:rsidRPr="009C675B">
              <w:t>248672</w:t>
            </w:r>
            <w:r>
              <w:rPr>
                <w:b/>
                <w:bCs/>
              </w:rPr>
              <w:t xml:space="preserve">, </w:t>
            </w:r>
            <w:r w:rsidRPr="009C675B">
              <w:t>257176</w:t>
            </w:r>
            <w:r>
              <w:rPr>
                <w:b/>
                <w:bCs/>
              </w:rPr>
              <w:t xml:space="preserve">, </w:t>
            </w:r>
            <w:r w:rsidRPr="009C675B">
              <w:t>231370</w:t>
            </w:r>
          </w:p>
        </w:tc>
        <w:tc>
          <w:tcPr>
            <w:tcW w:w="2269" w:type="dxa"/>
          </w:tcPr>
          <w:p w14:paraId="77FF653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245406</w:t>
            </w:r>
          </w:p>
        </w:tc>
        <w:tc>
          <w:tcPr>
            <w:tcW w:w="1418" w:type="dxa"/>
          </w:tcPr>
          <w:p w14:paraId="1BDA30D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291DF8">
              <w:t>182692</w:t>
            </w:r>
            <w:r>
              <w:t xml:space="preserve">, </w:t>
            </w:r>
            <w:r w:rsidRPr="00291DF8">
              <w:t>172428</w:t>
            </w:r>
            <w:r>
              <w:t xml:space="preserve">, </w:t>
            </w:r>
            <w:r w:rsidRPr="00291DF8">
              <w:t>188556</w:t>
            </w:r>
          </w:p>
        </w:tc>
        <w:tc>
          <w:tcPr>
            <w:tcW w:w="1635" w:type="dxa"/>
          </w:tcPr>
          <w:p w14:paraId="1C91785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181225</w:t>
            </w:r>
          </w:p>
        </w:tc>
        <w:tc>
          <w:tcPr>
            <w:tcW w:w="1056" w:type="dxa"/>
          </w:tcPr>
          <w:p w14:paraId="13C1495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rsidRPr="00D812BA">
              <w:rPr>
                <w:color w:val="00B050"/>
              </w:rPr>
              <w:t>35,41%</w:t>
            </w:r>
          </w:p>
        </w:tc>
      </w:tr>
    </w:tbl>
    <w:p w14:paraId="1920F006" w14:textId="77777777" w:rsidR="00624AB0" w:rsidRDefault="00624AB0" w:rsidP="00B56F01">
      <w:pPr>
        <w:jc w:val="both"/>
      </w:pPr>
    </w:p>
    <w:p w14:paraId="1FA4E887" w14:textId="77777777" w:rsidR="00624AB0" w:rsidRDefault="00624AB0" w:rsidP="00B56F01">
      <w:pPr>
        <w:jc w:val="both"/>
      </w:pPr>
    </w:p>
    <w:p w14:paraId="14794E6C" w14:textId="77777777" w:rsidR="00624AB0" w:rsidRDefault="00624AB0" w:rsidP="00B56F01">
      <w:pPr>
        <w:jc w:val="both"/>
      </w:pPr>
    </w:p>
    <w:p w14:paraId="0CC254BD" w14:textId="77777777" w:rsidR="00624AB0" w:rsidRDefault="00624AB0" w:rsidP="00B56F01">
      <w:pPr>
        <w:jc w:val="both"/>
      </w:pPr>
    </w:p>
    <w:p w14:paraId="36DA24E2" w14:textId="77777777" w:rsidR="00624AB0" w:rsidRDefault="00624AB0" w:rsidP="00B56F01">
      <w:pPr>
        <w:jc w:val="both"/>
      </w:pPr>
    </w:p>
    <w:p w14:paraId="587DC654" w14:textId="77777777" w:rsidR="00624AB0" w:rsidRDefault="00624AB0" w:rsidP="00B56F01">
      <w:pPr>
        <w:jc w:val="both"/>
      </w:pPr>
    </w:p>
    <w:tbl>
      <w:tblPr>
        <w:tblStyle w:val="EinfacheTabelle1"/>
        <w:tblpPr w:leftFromText="141" w:rightFromText="141" w:vertAnchor="page" w:horzAnchor="margin" w:tblpY="1966"/>
        <w:tblW w:w="5665" w:type="dxa"/>
        <w:tblLook w:val="04A0" w:firstRow="1" w:lastRow="0" w:firstColumn="1" w:lastColumn="0" w:noHBand="0" w:noVBand="1"/>
        <w:tblPrChange w:id="85" w:author="Jörn Pochodaj" w:date="2019-08-15T20:59:00Z">
          <w:tblPr>
            <w:tblStyle w:val="EinfacheTabelle1"/>
            <w:tblpPr w:leftFromText="141" w:rightFromText="141" w:vertAnchor="page" w:horzAnchor="margin" w:tblpY="1966"/>
            <w:tblW w:w="5807" w:type="dxa"/>
            <w:tblLook w:val="04A0" w:firstRow="1" w:lastRow="0" w:firstColumn="1" w:lastColumn="0" w:noHBand="0" w:noVBand="1"/>
          </w:tblPr>
        </w:tblPrChange>
      </w:tblPr>
      <w:tblGrid>
        <w:gridCol w:w="1270"/>
        <w:gridCol w:w="1418"/>
        <w:gridCol w:w="2977"/>
        <w:tblGridChange w:id="86">
          <w:tblGrid>
            <w:gridCol w:w="1270"/>
            <w:gridCol w:w="1418"/>
            <w:gridCol w:w="3119"/>
          </w:tblGrid>
        </w:tblGridChange>
      </w:tblGrid>
      <w:tr w:rsidR="00624AB0" w14:paraId="70623E53" w14:textId="77777777" w:rsidTr="00274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Change w:id="87" w:author="Jörn Pochodaj" w:date="2019-08-15T20:59:00Z">
              <w:tcPr>
                <w:tcW w:w="1270" w:type="dxa"/>
              </w:tcPr>
            </w:tcPrChange>
          </w:tcPr>
          <w:p w14:paraId="6C2E6B51" w14:textId="77777777" w:rsidR="00624AB0" w:rsidRPr="00FF737D" w:rsidRDefault="00624AB0" w:rsidP="00B56F01">
            <w:pPr>
              <w:jc w:val="both"/>
              <w:cnfStyle w:val="101000000000" w:firstRow="1" w:lastRow="0" w:firstColumn="1" w:lastColumn="0" w:oddVBand="0" w:evenVBand="0" w:oddHBand="0" w:evenHBand="0" w:firstRowFirstColumn="0" w:firstRowLastColumn="0" w:lastRowFirstColumn="0" w:lastRowLastColumn="0"/>
              <w:rPr>
                <w:rPrChange w:id="88" w:author="Jörn Pochodaj" w:date="2019-08-15T20:58:00Z">
                  <w:rPr>
                    <w:b w:val="0"/>
                    <w:bCs w:val="0"/>
                  </w:rPr>
                </w:rPrChange>
              </w:rPr>
            </w:pPr>
            <w:proofErr w:type="spellStart"/>
            <w:r w:rsidRPr="00FF737D">
              <w:rPr>
                <w:rPrChange w:id="89" w:author="Jörn Pochodaj" w:date="2019-08-15T20:58:00Z">
                  <w:rPr>
                    <w:b w:val="0"/>
                    <w:bCs w:val="0"/>
                  </w:rPr>
                </w:rPrChange>
              </w:rPr>
              <w:t>Beispielnr</w:t>
            </w:r>
            <w:proofErr w:type="spellEnd"/>
            <w:r w:rsidRPr="00FF737D">
              <w:rPr>
                <w:rPrChange w:id="90" w:author="Jörn Pochodaj" w:date="2019-08-15T20:58:00Z">
                  <w:rPr>
                    <w:b w:val="0"/>
                    <w:bCs w:val="0"/>
                  </w:rPr>
                </w:rPrChange>
              </w:rPr>
              <w:t>.</w:t>
            </w:r>
          </w:p>
        </w:tc>
        <w:tc>
          <w:tcPr>
            <w:tcW w:w="1418" w:type="dxa"/>
            <w:tcPrChange w:id="91" w:author="Jörn Pochodaj" w:date="2019-08-15T20:59:00Z">
              <w:tcPr>
                <w:tcW w:w="1418" w:type="dxa"/>
              </w:tcPr>
            </w:tcPrChange>
          </w:tcPr>
          <w:p w14:paraId="4BD7E45B" w14:textId="77777777" w:rsidR="00624AB0" w:rsidRPr="00C16389" w:rsidRDefault="00624AB0" w:rsidP="00B56F01">
            <w:pPr>
              <w:jc w:val="both"/>
              <w:cnfStyle w:val="100000000000" w:firstRow="1" w:lastRow="0" w:firstColumn="0" w:lastColumn="0" w:oddVBand="0" w:evenVBand="0" w:oddHBand="0" w:evenHBand="0" w:firstRowFirstColumn="0" w:firstRowLastColumn="0" w:lastRowFirstColumn="0" w:lastRowLastColumn="0"/>
            </w:pPr>
            <w:proofErr w:type="spellStart"/>
            <w:r w:rsidRPr="00C16389">
              <w:t>Runtimes</w:t>
            </w:r>
            <w:proofErr w:type="spellEnd"/>
            <w:r w:rsidRPr="00C16389">
              <w:t xml:space="preserve"> Algorithmus </w:t>
            </w:r>
            <w:r>
              <w:t>C</w:t>
            </w:r>
          </w:p>
        </w:tc>
        <w:tc>
          <w:tcPr>
            <w:tcW w:w="2977" w:type="dxa"/>
            <w:tcPrChange w:id="92" w:author="Jörn Pochodaj" w:date="2019-08-15T20:59:00Z">
              <w:tcPr>
                <w:tcW w:w="3119" w:type="dxa"/>
              </w:tcPr>
            </w:tcPrChange>
          </w:tcPr>
          <w:p w14:paraId="3460607C" w14:textId="77777777" w:rsidR="00624AB0" w:rsidRDefault="00624AB0" w:rsidP="00B56F01">
            <w:pPr>
              <w:jc w:val="both"/>
              <w:cnfStyle w:val="100000000000" w:firstRow="1" w:lastRow="0" w:firstColumn="0" w:lastColumn="0" w:oddVBand="0" w:evenVBand="0" w:oddHBand="0" w:evenHBand="0" w:firstRowFirstColumn="0" w:firstRowLastColumn="0" w:lastRowFirstColumn="0" w:lastRowLastColumn="0"/>
            </w:pPr>
            <w:r>
              <w:t>Durchschnitt Algorithmus C</w:t>
            </w:r>
          </w:p>
        </w:tc>
      </w:tr>
      <w:tr w:rsidR="00624AB0" w14:paraId="39A0885E" w14:textId="77777777" w:rsidTr="00274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Change w:id="93" w:author="Jörn Pochodaj" w:date="2019-08-15T20:59:00Z">
              <w:tcPr>
                <w:tcW w:w="1270" w:type="dxa"/>
              </w:tcPr>
            </w:tcPrChange>
          </w:tcPr>
          <w:p w14:paraId="03FDE8B9" w14:textId="77777777" w:rsidR="00624AB0" w:rsidRPr="00FF737D" w:rsidRDefault="00624AB0" w:rsidP="00B56F01">
            <w:pPr>
              <w:jc w:val="both"/>
              <w:cnfStyle w:val="001000100000" w:firstRow="0" w:lastRow="0" w:firstColumn="1" w:lastColumn="0" w:oddVBand="0" w:evenVBand="0" w:oddHBand="1" w:evenHBand="0" w:firstRowFirstColumn="0" w:firstRowLastColumn="0" w:lastRowFirstColumn="0" w:lastRowLastColumn="0"/>
              <w:rPr>
                <w:b w:val="0"/>
                <w:bCs w:val="0"/>
                <w:rPrChange w:id="94" w:author="Jörn Pochodaj" w:date="2019-08-15T20:58:00Z">
                  <w:rPr/>
                </w:rPrChange>
              </w:rPr>
            </w:pPr>
            <w:r w:rsidRPr="00FF737D">
              <w:rPr>
                <w:b w:val="0"/>
                <w:bCs w:val="0"/>
                <w:rPrChange w:id="95" w:author="Jörn Pochodaj" w:date="2019-08-15T20:58:00Z">
                  <w:rPr/>
                </w:rPrChange>
              </w:rPr>
              <w:t>1 CSP2</w:t>
            </w:r>
          </w:p>
        </w:tc>
        <w:tc>
          <w:tcPr>
            <w:tcW w:w="1418" w:type="dxa"/>
            <w:tcPrChange w:id="96" w:author="Jörn Pochodaj" w:date="2019-08-15T20:59:00Z">
              <w:tcPr>
                <w:tcW w:w="1418" w:type="dxa"/>
              </w:tcPr>
            </w:tcPrChange>
          </w:tcPr>
          <w:p w14:paraId="3ED5AA58"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97" w:author="Jörn Pochodaj" w:date="2019-08-15T20:58:00Z">
                  <w:rPr>
                    <w:b/>
                    <w:bCs/>
                  </w:rPr>
                </w:rPrChange>
              </w:rPr>
            </w:pPr>
            <w:r w:rsidRPr="00FF737D">
              <w:rPr>
                <w:rPrChange w:id="98" w:author="Jörn Pochodaj" w:date="2019-08-15T20:58:00Z">
                  <w:rPr>
                    <w:b/>
                    <w:bCs/>
                  </w:rPr>
                </w:rPrChange>
              </w:rPr>
              <w:t>410250, 498223, 481508</w:t>
            </w:r>
          </w:p>
        </w:tc>
        <w:tc>
          <w:tcPr>
            <w:tcW w:w="2977" w:type="dxa"/>
            <w:tcPrChange w:id="99" w:author="Jörn Pochodaj" w:date="2019-08-15T20:59:00Z">
              <w:tcPr>
                <w:tcW w:w="3119" w:type="dxa"/>
              </w:tcPr>
            </w:tcPrChange>
          </w:tcPr>
          <w:p w14:paraId="25F4C118" w14:textId="77777777" w:rsidR="00624AB0" w:rsidRPr="00285CFE" w:rsidRDefault="00624AB0" w:rsidP="00B56F01">
            <w:pPr>
              <w:jc w:val="both"/>
              <w:cnfStyle w:val="000000100000" w:firstRow="0" w:lastRow="0" w:firstColumn="0" w:lastColumn="0" w:oddVBand="0" w:evenVBand="0" w:oddHBand="1" w:evenHBand="0" w:firstRowFirstColumn="0" w:firstRowLastColumn="0" w:lastRowFirstColumn="0" w:lastRowLastColumn="0"/>
            </w:pPr>
            <w:r>
              <w:t>463327</w:t>
            </w:r>
          </w:p>
        </w:tc>
      </w:tr>
      <w:tr w:rsidR="00624AB0" w14:paraId="6B3B4805" w14:textId="77777777" w:rsidTr="00274D6F">
        <w:tc>
          <w:tcPr>
            <w:cnfStyle w:val="001000000000" w:firstRow="0" w:lastRow="0" w:firstColumn="1" w:lastColumn="0" w:oddVBand="0" w:evenVBand="0" w:oddHBand="0" w:evenHBand="0" w:firstRowFirstColumn="0" w:firstRowLastColumn="0" w:lastRowFirstColumn="0" w:lastRowLastColumn="0"/>
            <w:tcW w:w="1270" w:type="dxa"/>
            <w:tcPrChange w:id="100" w:author="Jörn Pochodaj" w:date="2019-08-15T20:59:00Z">
              <w:tcPr>
                <w:tcW w:w="1270" w:type="dxa"/>
              </w:tcPr>
            </w:tcPrChange>
          </w:tcPr>
          <w:p w14:paraId="5E9C3F09" w14:textId="77777777" w:rsidR="00624AB0" w:rsidRPr="00FF737D" w:rsidRDefault="00624AB0" w:rsidP="00B56F01">
            <w:pPr>
              <w:jc w:val="both"/>
              <w:rPr>
                <w:b w:val="0"/>
                <w:bCs w:val="0"/>
                <w:rPrChange w:id="101" w:author="Jörn Pochodaj" w:date="2019-08-15T20:58:00Z">
                  <w:rPr/>
                </w:rPrChange>
              </w:rPr>
            </w:pPr>
            <w:r w:rsidRPr="00FF737D">
              <w:rPr>
                <w:b w:val="0"/>
                <w:bCs w:val="0"/>
                <w:rPrChange w:id="102" w:author="Jörn Pochodaj" w:date="2019-08-15T20:58:00Z">
                  <w:rPr/>
                </w:rPrChange>
              </w:rPr>
              <w:t>2 CSPB1</w:t>
            </w:r>
          </w:p>
        </w:tc>
        <w:tc>
          <w:tcPr>
            <w:tcW w:w="1418" w:type="dxa"/>
            <w:tcPrChange w:id="103" w:author="Jörn Pochodaj" w:date="2019-08-15T20:59:00Z">
              <w:tcPr>
                <w:tcW w:w="1418" w:type="dxa"/>
              </w:tcPr>
            </w:tcPrChange>
          </w:tcPr>
          <w:p w14:paraId="2B2B21A6" w14:textId="77777777" w:rsidR="00624AB0" w:rsidRPr="00FF737D" w:rsidRDefault="00624AB0" w:rsidP="00B56F01">
            <w:pPr>
              <w:jc w:val="both"/>
              <w:cnfStyle w:val="000000000000" w:firstRow="0" w:lastRow="0" w:firstColumn="0" w:lastColumn="0" w:oddVBand="0" w:evenVBand="0" w:oddHBand="0" w:evenHBand="0" w:firstRowFirstColumn="0" w:firstRowLastColumn="0" w:lastRowFirstColumn="0" w:lastRowLastColumn="0"/>
              <w:rPr>
                <w:rPrChange w:id="104" w:author="Jörn Pochodaj" w:date="2019-08-15T20:58:00Z">
                  <w:rPr>
                    <w:b/>
                    <w:bCs/>
                  </w:rPr>
                </w:rPrChange>
              </w:rPr>
            </w:pPr>
            <w:r w:rsidRPr="00FF737D">
              <w:rPr>
                <w:rPrChange w:id="105" w:author="Jörn Pochodaj" w:date="2019-08-15T20:58:00Z">
                  <w:rPr>
                    <w:b/>
                    <w:bCs/>
                  </w:rPr>
                </w:rPrChange>
              </w:rPr>
              <w:t>528721, 535759, 594115</w:t>
            </w:r>
          </w:p>
        </w:tc>
        <w:tc>
          <w:tcPr>
            <w:tcW w:w="2977" w:type="dxa"/>
            <w:tcPrChange w:id="106" w:author="Jörn Pochodaj" w:date="2019-08-15T20:59:00Z">
              <w:tcPr>
                <w:tcW w:w="3119" w:type="dxa"/>
              </w:tcPr>
            </w:tcPrChange>
          </w:tcPr>
          <w:p w14:paraId="30B6ADEE"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552865</w:t>
            </w:r>
          </w:p>
        </w:tc>
      </w:tr>
      <w:tr w:rsidR="00624AB0" w14:paraId="18935C8D" w14:textId="77777777" w:rsidTr="00274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Change w:id="107" w:author="Jörn Pochodaj" w:date="2019-08-15T20:59:00Z">
              <w:tcPr>
                <w:tcW w:w="1270" w:type="dxa"/>
              </w:tcPr>
            </w:tcPrChange>
          </w:tcPr>
          <w:p w14:paraId="5C46C95F" w14:textId="77777777" w:rsidR="00624AB0" w:rsidRPr="00FF737D" w:rsidRDefault="00624AB0" w:rsidP="00B56F01">
            <w:pPr>
              <w:jc w:val="both"/>
              <w:cnfStyle w:val="001000100000" w:firstRow="0" w:lastRow="0" w:firstColumn="1" w:lastColumn="0" w:oddVBand="0" w:evenVBand="0" w:oddHBand="1" w:evenHBand="0" w:firstRowFirstColumn="0" w:firstRowLastColumn="0" w:lastRowFirstColumn="0" w:lastRowLastColumn="0"/>
              <w:rPr>
                <w:b w:val="0"/>
                <w:bCs w:val="0"/>
                <w:rPrChange w:id="108" w:author="Jörn Pochodaj" w:date="2019-08-15T20:58:00Z">
                  <w:rPr/>
                </w:rPrChange>
              </w:rPr>
            </w:pPr>
            <w:r w:rsidRPr="00FF737D">
              <w:rPr>
                <w:b w:val="0"/>
                <w:bCs w:val="0"/>
                <w:rPrChange w:id="109" w:author="Jörn Pochodaj" w:date="2019-08-15T20:58:00Z">
                  <w:rPr/>
                </w:rPrChange>
              </w:rPr>
              <w:t xml:space="preserve">3 </w:t>
            </w:r>
            <w:proofErr w:type="spellStart"/>
            <w:r w:rsidRPr="00FF737D">
              <w:rPr>
                <w:b w:val="0"/>
                <w:bCs w:val="0"/>
                <w:rPrChange w:id="110" w:author="Jörn Pochodaj" w:date="2019-08-15T20:58:00Z">
                  <w:rPr/>
                </w:rPrChange>
              </w:rPr>
              <w:t>test</w:t>
            </w:r>
            <w:proofErr w:type="spellEnd"/>
          </w:p>
        </w:tc>
        <w:tc>
          <w:tcPr>
            <w:tcW w:w="1418" w:type="dxa"/>
            <w:tcPrChange w:id="111" w:author="Jörn Pochodaj" w:date="2019-08-15T20:59:00Z">
              <w:tcPr>
                <w:tcW w:w="1418" w:type="dxa"/>
              </w:tcPr>
            </w:tcPrChange>
          </w:tcPr>
          <w:p w14:paraId="22A82E89"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112" w:author="Jörn Pochodaj" w:date="2019-08-15T20:58:00Z">
                  <w:rPr>
                    <w:b/>
                    <w:bCs/>
                  </w:rPr>
                </w:rPrChange>
              </w:rPr>
            </w:pPr>
            <w:r w:rsidRPr="00FF737D">
              <w:rPr>
                <w:rPrChange w:id="113" w:author="Jörn Pochodaj" w:date="2019-08-15T20:58:00Z">
                  <w:rPr>
                    <w:b/>
                    <w:bCs/>
                  </w:rPr>
                </w:rPrChange>
              </w:rPr>
              <w:t>517284, 487960, 514939</w:t>
            </w:r>
          </w:p>
        </w:tc>
        <w:tc>
          <w:tcPr>
            <w:tcW w:w="2977" w:type="dxa"/>
            <w:tcPrChange w:id="114" w:author="Jörn Pochodaj" w:date="2019-08-15T20:59:00Z">
              <w:tcPr>
                <w:tcW w:w="3119" w:type="dxa"/>
              </w:tcPr>
            </w:tcPrChange>
          </w:tcPr>
          <w:p w14:paraId="290DFC43"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506727</w:t>
            </w:r>
          </w:p>
        </w:tc>
      </w:tr>
      <w:tr w:rsidR="00624AB0" w14:paraId="26F8FB94" w14:textId="77777777" w:rsidTr="00274D6F">
        <w:tc>
          <w:tcPr>
            <w:cnfStyle w:val="001000000000" w:firstRow="0" w:lastRow="0" w:firstColumn="1" w:lastColumn="0" w:oddVBand="0" w:evenVBand="0" w:oddHBand="0" w:evenHBand="0" w:firstRowFirstColumn="0" w:firstRowLastColumn="0" w:lastRowFirstColumn="0" w:lastRowLastColumn="0"/>
            <w:tcW w:w="1270" w:type="dxa"/>
            <w:tcPrChange w:id="115" w:author="Jörn Pochodaj" w:date="2019-08-15T20:59:00Z">
              <w:tcPr>
                <w:tcW w:w="1270" w:type="dxa"/>
              </w:tcPr>
            </w:tcPrChange>
          </w:tcPr>
          <w:p w14:paraId="68524844" w14:textId="77777777" w:rsidR="00624AB0" w:rsidRPr="00FF737D" w:rsidRDefault="00624AB0" w:rsidP="00B56F01">
            <w:pPr>
              <w:jc w:val="both"/>
              <w:rPr>
                <w:b w:val="0"/>
                <w:bCs w:val="0"/>
                <w:rPrChange w:id="116" w:author="Jörn Pochodaj" w:date="2019-08-15T20:58:00Z">
                  <w:rPr/>
                </w:rPrChange>
              </w:rPr>
            </w:pPr>
            <w:r w:rsidRPr="00FF737D">
              <w:rPr>
                <w:b w:val="0"/>
                <w:bCs w:val="0"/>
                <w:rPrChange w:id="117" w:author="Jörn Pochodaj" w:date="2019-08-15T20:58:00Z">
                  <w:rPr/>
                </w:rPrChange>
              </w:rPr>
              <w:t>4 Example1</w:t>
            </w:r>
          </w:p>
        </w:tc>
        <w:tc>
          <w:tcPr>
            <w:tcW w:w="1418" w:type="dxa"/>
            <w:tcPrChange w:id="118" w:author="Jörn Pochodaj" w:date="2019-08-15T20:59:00Z">
              <w:tcPr>
                <w:tcW w:w="1418" w:type="dxa"/>
              </w:tcPr>
            </w:tcPrChange>
          </w:tcPr>
          <w:p w14:paraId="37AB37A3" w14:textId="77777777" w:rsidR="00624AB0" w:rsidRPr="00FF737D" w:rsidRDefault="00624AB0" w:rsidP="00B56F01">
            <w:pPr>
              <w:jc w:val="both"/>
              <w:cnfStyle w:val="000000000000" w:firstRow="0" w:lastRow="0" w:firstColumn="0" w:lastColumn="0" w:oddVBand="0" w:evenVBand="0" w:oddHBand="0" w:evenHBand="0" w:firstRowFirstColumn="0" w:firstRowLastColumn="0" w:lastRowFirstColumn="0" w:lastRowLastColumn="0"/>
              <w:rPr>
                <w:rPrChange w:id="119" w:author="Jörn Pochodaj" w:date="2019-08-15T20:58:00Z">
                  <w:rPr>
                    <w:b/>
                    <w:bCs/>
                  </w:rPr>
                </w:rPrChange>
              </w:rPr>
            </w:pPr>
            <w:r w:rsidRPr="00FF737D">
              <w:rPr>
                <w:rPrChange w:id="120" w:author="Jörn Pochodaj" w:date="2019-08-15T20:58:00Z">
                  <w:rPr>
                    <w:b/>
                    <w:bCs/>
                  </w:rPr>
                </w:rPrChange>
              </w:rPr>
              <w:t>982371, 897330, 971228</w:t>
            </w:r>
          </w:p>
        </w:tc>
        <w:tc>
          <w:tcPr>
            <w:tcW w:w="2977" w:type="dxa"/>
            <w:tcPrChange w:id="121" w:author="Jörn Pochodaj" w:date="2019-08-15T20:59:00Z">
              <w:tcPr>
                <w:tcW w:w="3119" w:type="dxa"/>
              </w:tcPr>
            </w:tcPrChange>
          </w:tcPr>
          <w:p w14:paraId="3E824760"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950309</w:t>
            </w:r>
          </w:p>
        </w:tc>
      </w:tr>
      <w:tr w:rsidR="00624AB0" w14:paraId="6C55F252" w14:textId="77777777" w:rsidTr="00274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Change w:id="122" w:author="Jörn Pochodaj" w:date="2019-08-15T20:59:00Z">
              <w:tcPr>
                <w:tcW w:w="1270" w:type="dxa"/>
              </w:tcPr>
            </w:tcPrChange>
          </w:tcPr>
          <w:p w14:paraId="38D81E1B" w14:textId="77777777" w:rsidR="00624AB0" w:rsidRPr="00FF737D" w:rsidRDefault="00624AB0" w:rsidP="00B56F01">
            <w:pPr>
              <w:jc w:val="both"/>
              <w:cnfStyle w:val="001000100000" w:firstRow="0" w:lastRow="0" w:firstColumn="1" w:lastColumn="0" w:oddVBand="0" w:evenVBand="0" w:oddHBand="1" w:evenHBand="0" w:firstRowFirstColumn="0" w:firstRowLastColumn="0" w:lastRowFirstColumn="0" w:lastRowLastColumn="0"/>
              <w:rPr>
                <w:b w:val="0"/>
                <w:bCs w:val="0"/>
                <w:rPrChange w:id="123" w:author="Jörn Pochodaj" w:date="2019-08-15T20:58:00Z">
                  <w:rPr/>
                </w:rPrChange>
              </w:rPr>
            </w:pPr>
            <w:r w:rsidRPr="00FF737D">
              <w:rPr>
                <w:b w:val="0"/>
                <w:bCs w:val="0"/>
                <w:rPrChange w:id="124" w:author="Jörn Pochodaj" w:date="2019-08-15T20:58:00Z">
                  <w:rPr/>
                </w:rPrChange>
              </w:rPr>
              <w:t>5</w:t>
            </w:r>
          </w:p>
        </w:tc>
        <w:tc>
          <w:tcPr>
            <w:tcW w:w="1418" w:type="dxa"/>
            <w:tcPrChange w:id="125" w:author="Jörn Pochodaj" w:date="2019-08-15T20:59:00Z">
              <w:tcPr>
                <w:tcW w:w="1418" w:type="dxa"/>
              </w:tcPr>
            </w:tcPrChange>
          </w:tcPr>
          <w:p w14:paraId="5607B445"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126" w:author="Jörn Pochodaj" w:date="2019-08-15T20:58:00Z">
                  <w:rPr>
                    <w:b/>
                    <w:bCs/>
                  </w:rPr>
                </w:rPrChange>
              </w:rPr>
            </w:pPr>
            <w:r w:rsidRPr="00FF737D">
              <w:rPr>
                <w:rPrChange w:id="127" w:author="Jörn Pochodaj" w:date="2019-08-15T20:58:00Z">
                  <w:rPr>
                    <w:b/>
                    <w:bCs/>
                  </w:rPr>
                </w:rPrChange>
              </w:rPr>
              <w:t>786190, 705548,  671531</w:t>
            </w:r>
          </w:p>
        </w:tc>
        <w:tc>
          <w:tcPr>
            <w:tcW w:w="2977" w:type="dxa"/>
            <w:tcPrChange w:id="128" w:author="Jörn Pochodaj" w:date="2019-08-15T20:59:00Z">
              <w:tcPr>
                <w:tcW w:w="3119" w:type="dxa"/>
              </w:tcPr>
            </w:tcPrChange>
          </w:tcPr>
          <w:p w14:paraId="009B9955"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721089</w:t>
            </w:r>
          </w:p>
        </w:tc>
      </w:tr>
      <w:tr w:rsidR="00624AB0" w14:paraId="525C4E6D" w14:textId="77777777" w:rsidTr="00274D6F">
        <w:tc>
          <w:tcPr>
            <w:cnfStyle w:val="001000000000" w:firstRow="0" w:lastRow="0" w:firstColumn="1" w:lastColumn="0" w:oddVBand="0" w:evenVBand="0" w:oddHBand="0" w:evenHBand="0" w:firstRowFirstColumn="0" w:firstRowLastColumn="0" w:lastRowFirstColumn="0" w:lastRowLastColumn="0"/>
            <w:tcW w:w="1270" w:type="dxa"/>
            <w:tcPrChange w:id="129" w:author="Jörn Pochodaj" w:date="2019-08-15T20:59:00Z">
              <w:tcPr>
                <w:tcW w:w="1270" w:type="dxa"/>
              </w:tcPr>
            </w:tcPrChange>
          </w:tcPr>
          <w:p w14:paraId="383E2695" w14:textId="77777777" w:rsidR="00624AB0" w:rsidRPr="00FF737D" w:rsidRDefault="00624AB0" w:rsidP="00B56F01">
            <w:pPr>
              <w:jc w:val="both"/>
              <w:rPr>
                <w:b w:val="0"/>
                <w:bCs w:val="0"/>
                <w:rPrChange w:id="130" w:author="Jörn Pochodaj" w:date="2019-08-15T20:58:00Z">
                  <w:rPr/>
                </w:rPrChange>
              </w:rPr>
            </w:pPr>
            <w:r w:rsidRPr="00FF737D">
              <w:rPr>
                <w:b w:val="0"/>
                <w:bCs w:val="0"/>
                <w:rPrChange w:id="131" w:author="Jörn Pochodaj" w:date="2019-08-15T20:58:00Z">
                  <w:rPr/>
                </w:rPrChange>
              </w:rPr>
              <w:t>6</w:t>
            </w:r>
          </w:p>
        </w:tc>
        <w:tc>
          <w:tcPr>
            <w:tcW w:w="1418" w:type="dxa"/>
            <w:tcPrChange w:id="132" w:author="Jörn Pochodaj" w:date="2019-08-15T20:59:00Z">
              <w:tcPr>
                <w:tcW w:w="1418" w:type="dxa"/>
              </w:tcPr>
            </w:tcPrChange>
          </w:tcPr>
          <w:p w14:paraId="435AEBA2" w14:textId="77777777" w:rsidR="00624AB0" w:rsidRPr="00FF737D" w:rsidRDefault="00624AB0" w:rsidP="00B56F01">
            <w:pPr>
              <w:jc w:val="both"/>
              <w:cnfStyle w:val="000000000000" w:firstRow="0" w:lastRow="0" w:firstColumn="0" w:lastColumn="0" w:oddVBand="0" w:evenVBand="0" w:oddHBand="0" w:evenHBand="0" w:firstRowFirstColumn="0" w:firstRowLastColumn="0" w:lastRowFirstColumn="0" w:lastRowLastColumn="0"/>
              <w:rPr>
                <w:rPrChange w:id="133" w:author="Jörn Pochodaj" w:date="2019-08-15T20:58:00Z">
                  <w:rPr>
                    <w:b/>
                    <w:bCs/>
                  </w:rPr>
                </w:rPrChange>
              </w:rPr>
            </w:pPr>
            <w:r w:rsidRPr="00FF737D">
              <w:rPr>
                <w:rPrChange w:id="134" w:author="Jörn Pochodaj" w:date="2019-08-15T20:58:00Z">
                  <w:rPr>
                    <w:b/>
                    <w:bCs/>
                  </w:rPr>
                </w:rPrChange>
              </w:rPr>
              <w:t>1114331, 1171514, 1272977</w:t>
            </w:r>
          </w:p>
        </w:tc>
        <w:tc>
          <w:tcPr>
            <w:tcW w:w="2977" w:type="dxa"/>
            <w:tcPrChange w:id="135" w:author="Jörn Pochodaj" w:date="2019-08-15T20:59:00Z">
              <w:tcPr>
                <w:tcW w:w="3119" w:type="dxa"/>
              </w:tcPr>
            </w:tcPrChange>
          </w:tcPr>
          <w:p w14:paraId="120E86F6"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1186274</w:t>
            </w:r>
          </w:p>
        </w:tc>
      </w:tr>
      <w:tr w:rsidR="00624AB0" w14:paraId="649B81CA" w14:textId="77777777" w:rsidTr="00274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Change w:id="136" w:author="Jörn Pochodaj" w:date="2019-08-15T20:59:00Z">
              <w:tcPr>
                <w:tcW w:w="1270" w:type="dxa"/>
              </w:tcPr>
            </w:tcPrChange>
          </w:tcPr>
          <w:p w14:paraId="3A399B3E" w14:textId="77777777" w:rsidR="00624AB0" w:rsidRPr="00FF737D" w:rsidRDefault="00624AB0" w:rsidP="00B56F01">
            <w:pPr>
              <w:jc w:val="both"/>
              <w:cnfStyle w:val="001000100000" w:firstRow="0" w:lastRow="0" w:firstColumn="1" w:lastColumn="0" w:oddVBand="0" w:evenVBand="0" w:oddHBand="1" w:evenHBand="0" w:firstRowFirstColumn="0" w:firstRowLastColumn="0" w:lastRowFirstColumn="0" w:lastRowLastColumn="0"/>
              <w:rPr>
                <w:b w:val="0"/>
                <w:bCs w:val="0"/>
                <w:rPrChange w:id="137" w:author="Jörn Pochodaj" w:date="2019-08-15T20:58:00Z">
                  <w:rPr/>
                </w:rPrChange>
              </w:rPr>
            </w:pPr>
            <w:r w:rsidRPr="00FF737D">
              <w:rPr>
                <w:b w:val="0"/>
                <w:bCs w:val="0"/>
                <w:rPrChange w:id="138" w:author="Jörn Pochodaj" w:date="2019-08-15T20:58:00Z">
                  <w:rPr/>
                </w:rPrChange>
              </w:rPr>
              <w:t>7</w:t>
            </w:r>
          </w:p>
        </w:tc>
        <w:tc>
          <w:tcPr>
            <w:tcW w:w="1418" w:type="dxa"/>
            <w:tcPrChange w:id="139" w:author="Jörn Pochodaj" w:date="2019-08-15T20:59:00Z">
              <w:tcPr>
                <w:tcW w:w="1418" w:type="dxa"/>
              </w:tcPr>
            </w:tcPrChange>
          </w:tcPr>
          <w:p w14:paraId="4F0565BA"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140" w:author="Jörn Pochodaj" w:date="2019-08-15T20:58:00Z">
                  <w:rPr>
                    <w:b/>
                    <w:bCs/>
                  </w:rPr>
                </w:rPrChange>
              </w:rPr>
            </w:pPr>
            <w:r w:rsidRPr="00FF737D">
              <w:rPr>
                <w:rPrChange w:id="141" w:author="Jörn Pochodaj" w:date="2019-08-15T20:58:00Z">
                  <w:rPr>
                    <w:b/>
                    <w:bCs/>
                  </w:rPr>
                </w:rPrChange>
              </w:rPr>
              <w:t>1073277, 1152160, 1159785</w:t>
            </w:r>
          </w:p>
        </w:tc>
        <w:tc>
          <w:tcPr>
            <w:tcW w:w="2977" w:type="dxa"/>
            <w:tcPrChange w:id="142" w:author="Jörn Pochodaj" w:date="2019-08-15T20:59:00Z">
              <w:tcPr>
                <w:tcW w:w="3119" w:type="dxa"/>
              </w:tcPr>
            </w:tcPrChange>
          </w:tcPr>
          <w:p w14:paraId="1D1C5FFF"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1128407</w:t>
            </w:r>
          </w:p>
        </w:tc>
      </w:tr>
      <w:tr w:rsidR="00624AB0" w14:paraId="5BA74037" w14:textId="77777777" w:rsidTr="00274D6F">
        <w:tc>
          <w:tcPr>
            <w:cnfStyle w:val="001000000000" w:firstRow="0" w:lastRow="0" w:firstColumn="1" w:lastColumn="0" w:oddVBand="0" w:evenVBand="0" w:oddHBand="0" w:evenHBand="0" w:firstRowFirstColumn="0" w:firstRowLastColumn="0" w:lastRowFirstColumn="0" w:lastRowLastColumn="0"/>
            <w:tcW w:w="1270" w:type="dxa"/>
            <w:tcPrChange w:id="143" w:author="Jörn Pochodaj" w:date="2019-08-15T20:59:00Z">
              <w:tcPr>
                <w:tcW w:w="1270" w:type="dxa"/>
              </w:tcPr>
            </w:tcPrChange>
          </w:tcPr>
          <w:p w14:paraId="3CCF1F83" w14:textId="77777777" w:rsidR="00624AB0" w:rsidRPr="00FF737D" w:rsidRDefault="00624AB0" w:rsidP="00B56F01">
            <w:pPr>
              <w:jc w:val="both"/>
              <w:rPr>
                <w:b w:val="0"/>
                <w:bCs w:val="0"/>
                <w:rPrChange w:id="144" w:author="Jörn Pochodaj" w:date="2019-08-15T20:58:00Z">
                  <w:rPr/>
                </w:rPrChange>
              </w:rPr>
            </w:pPr>
            <w:r w:rsidRPr="00FF737D">
              <w:rPr>
                <w:b w:val="0"/>
                <w:bCs w:val="0"/>
                <w:rPrChange w:id="145" w:author="Jörn Pochodaj" w:date="2019-08-15T20:58:00Z">
                  <w:rPr/>
                </w:rPrChange>
              </w:rPr>
              <w:t>8</w:t>
            </w:r>
          </w:p>
        </w:tc>
        <w:tc>
          <w:tcPr>
            <w:tcW w:w="1418" w:type="dxa"/>
            <w:tcPrChange w:id="146" w:author="Jörn Pochodaj" w:date="2019-08-15T20:59:00Z">
              <w:tcPr>
                <w:tcW w:w="1418" w:type="dxa"/>
              </w:tcPr>
            </w:tcPrChange>
          </w:tcPr>
          <w:p w14:paraId="70F8CB77" w14:textId="77777777" w:rsidR="00624AB0" w:rsidRPr="00FF737D" w:rsidRDefault="00624AB0" w:rsidP="00B56F01">
            <w:pPr>
              <w:jc w:val="both"/>
              <w:cnfStyle w:val="000000000000" w:firstRow="0" w:lastRow="0" w:firstColumn="0" w:lastColumn="0" w:oddVBand="0" w:evenVBand="0" w:oddHBand="0" w:evenHBand="0" w:firstRowFirstColumn="0" w:firstRowLastColumn="0" w:lastRowFirstColumn="0" w:lastRowLastColumn="0"/>
              <w:rPr>
                <w:rPrChange w:id="147" w:author="Jörn Pochodaj" w:date="2019-08-15T20:58:00Z">
                  <w:rPr>
                    <w:b/>
                    <w:bCs/>
                  </w:rPr>
                </w:rPrChange>
              </w:rPr>
            </w:pPr>
            <w:r w:rsidRPr="00FF737D">
              <w:rPr>
                <w:rPrChange w:id="148" w:author="Jörn Pochodaj" w:date="2019-08-15T20:58:00Z">
                  <w:rPr>
                    <w:b/>
                    <w:bCs/>
                  </w:rPr>
                </w:rPrChange>
              </w:rPr>
              <w:t>1013455, 847772, 958325</w:t>
            </w:r>
          </w:p>
        </w:tc>
        <w:tc>
          <w:tcPr>
            <w:tcW w:w="2977" w:type="dxa"/>
            <w:tcPrChange w:id="149" w:author="Jörn Pochodaj" w:date="2019-08-15T20:59:00Z">
              <w:tcPr>
                <w:tcW w:w="3119" w:type="dxa"/>
              </w:tcPr>
            </w:tcPrChange>
          </w:tcPr>
          <w:p w14:paraId="13A27D22"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9398850</w:t>
            </w:r>
          </w:p>
        </w:tc>
      </w:tr>
      <w:tr w:rsidR="00624AB0" w14:paraId="0E179BDE" w14:textId="77777777" w:rsidTr="00274D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Change w:id="150" w:author="Jörn Pochodaj" w:date="2019-08-15T20:59:00Z">
              <w:tcPr>
                <w:tcW w:w="1270" w:type="dxa"/>
              </w:tcPr>
            </w:tcPrChange>
          </w:tcPr>
          <w:p w14:paraId="3A576708" w14:textId="77777777" w:rsidR="00624AB0" w:rsidRPr="00FF737D" w:rsidRDefault="00624AB0" w:rsidP="00B56F01">
            <w:pPr>
              <w:jc w:val="both"/>
              <w:cnfStyle w:val="001000100000" w:firstRow="0" w:lastRow="0" w:firstColumn="1" w:lastColumn="0" w:oddVBand="0" w:evenVBand="0" w:oddHBand="1" w:evenHBand="0" w:firstRowFirstColumn="0" w:firstRowLastColumn="0" w:lastRowFirstColumn="0" w:lastRowLastColumn="0"/>
              <w:rPr>
                <w:b w:val="0"/>
                <w:bCs w:val="0"/>
                <w:rPrChange w:id="151" w:author="Jörn Pochodaj" w:date="2019-08-15T20:58:00Z">
                  <w:rPr/>
                </w:rPrChange>
              </w:rPr>
            </w:pPr>
            <w:r w:rsidRPr="00FF737D">
              <w:rPr>
                <w:b w:val="0"/>
                <w:bCs w:val="0"/>
                <w:rPrChange w:id="152" w:author="Jörn Pochodaj" w:date="2019-08-15T20:58:00Z">
                  <w:rPr/>
                </w:rPrChange>
              </w:rPr>
              <w:t>9</w:t>
            </w:r>
          </w:p>
        </w:tc>
        <w:tc>
          <w:tcPr>
            <w:tcW w:w="1418" w:type="dxa"/>
            <w:tcPrChange w:id="153" w:author="Jörn Pochodaj" w:date="2019-08-15T20:59:00Z">
              <w:tcPr>
                <w:tcW w:w="1418" w:type="dxa"/>
              </w:tcPr>
            </w:tcPrChange>
          </w:tcPr>
          <w:p w14:paraId="46186AB5" w14:textId="77777777" w:rsidR="00624AB0" w:rsidRPr="00FF737D" w:rsidRDefault="00624AB0" w:rsidP="00B56F01">
            <w:pPr>
              <w:jc w:val="both"/>
              <w:cnfStyle w:val="000000100000" w:firstRow="0" w:lastRow="0" w:firstColumn="0" w:lastColumn="0" w:oddVBand="0" w:evenVBand="0" w:oddHBand="1" w:evenHBand="0" w:firstRowFirstColumn="0" w:firstRowLastColumn="0" w:lastRowFirstColumn="0" w:lastRowLastColumn="0"/>
              <w:rPr>
                <w:rPrChange w:id="154" w:author="Jörn Pochodaj" w:date="2019-08-15T20:58:00Z">
                  <w:rPr>
                    <w:b/>
                    <w:bCs/>
                  </w:rPr>
                </w:rPrChange>
              </w:rPr>
            </w:pPr>
            <w:r w:rsidRPr="00FF737D">
              <w:rPr>
                <w:rPrChange w:id="155" w:author="Jörn Pochodaj" w:date="2019-08-15T20:58:00Z">
                  <w:rPr>
                    <w:b/>
                    <w:bCs/>
                  </w:rPr>
                </w:rPrChange>
              </w:rPr>
              <w:t>1050697, 995274, 919030</w:t>
            </w:r>
          </w:p>
        </w:tc>
        <w:tc>
          <w:tcPr>
            <w:tcW w:w="2977" w:type="dxa"/>
            <w:tcPrChange w:id="156" w:author="Jörn Pochodaj" w:date="2019-08-15T20:59:00Z">
              <w:tcPr>
                <w:tcW w:w="3119" w:type="dxa"/>
              </w:tcPr>
            </w:tcPrChange>
          </w:tcPr>
          <w:p w14:paraId="31C28290" w14:textId="77777777" w:rsidR="00624AB0" w:rsidRDefault="00624AB0" w:rsidP="00B56F01">
            <w:pPr>
              <w:jc w:val="both"/>
              <w:cnfStyle w:val="000000100000" w:firstRow="0" w:lastRow="0" w:firstColumn="0" w:lastColumn="0" w:oddVBand="0" w:evenVBand="0" w:oddHBand="1" w:evenHBand="0" w:firstRowFirstColumn="0" w:firstRowLastColumn="0" w:lastRowFirstColumn="0" w:lastRowLastColumn="0"/>
            </w:pPr>
            <w:r>
              <w:t>988333</w:t>
            </w:r>
          </w:p>
        </w:tc>
      </w:tr>
      <w:tr w:rsidR="00624AB0" w14:paraId="27A24F06" w14:textId="77777777" w:rsidTr="00274D6F">
        <w:tc>
          <w:tcPr>
            <w:cnfStyle w:val="001000000000" w:firstRow="0" w:lastRow="0" w:firstColumn="1" w:lastColumn="0" w:oddVBand="0" w:evenVBand="0" w:oddHBand="0" w:evenHBand="0" w:firstRowFirstColumn="0" w:firstRowLastColumn="0" w:lastRowFirstColumn="0" w:lastRowLastColumn="0"/>
            <w:tcW w:w="1270" w:type="dxa"/>
            <w:tcPrChange w:id="157" w:author="Jörn Pochodaj" w:date="2019-08-15T20:59:00Z">
              <w:tcPr>
                <w:tcW w:w="1270" w:type="dxa"/>
              </w:tcPr>
            </w:tcPrChange>
          </w:tcPr>
          <w:p w14:paraId="3AC3470D" w14:textId="77777777" w:rsidR="00624AB0" w:rsidRPr="00FF737D" w:rsidRDefault="00624AB0" w:rsidP="00B56F01">
            <w:pPr>
              <w:jc w:val="both"/>
              <w:rPr>
                <w:b w:val="0"/>
                <w:bCs w:val="0"/>
                <w:rPrChange w:id="158" w:author="Jörn Pochodaj" w:date="2019-08-15T20:58:00Z">
                  <w:rPr/>
                </w:rPrChange>
              </w:rPr>
            </w:pPr>
            <w:r w:rsidRPr="00FF737D">
              <w:rPr>
                <w:b w:val="0"/>
                <w:bCs w:val="0"/>
                <w:rPrChange w:id="159" w:author="Jörn Pochodaj" w:date="2019-08-15T20:58:00Z">
                  <w:rPr/>
                </w:rPrChange>
              </w:rPr>
              <w:t>10</w:t>
            </w:r>
          </w:p>
        </w:tc>
        <w:tc>
          <w:tcPr>
            <w:tcW w:w="1418" w:type="dxa"/>
            <w:tcPrChange w:id="160" w:author="Jörn Pochodaj" w:date="2019-08-15T20:59:00Z">
              <w:tcPr>
                <w:tcW w:w="1418" w:type="dxa"/>
              </w:tcPr>
            </w:tcPrChange>
          </w:tcPr>
          <w:p w14:paraId="7089886C" w14:textId="77777777" w:rsidR="00624AB0" w:rsidRPr="00FF737D" w:rsidRDefault="00624AB0" w:rsidP="00B56F01">
            <w:pPr>
              <w:jc w:val="both"/>
              <w:cnfStyle w:val="000000000000" w:firstRow="0" w:lastRow="0" w:firstColumn="0" w:lastColumn="0" w:oddVBand="0" w:evenVBand="0" w:oddHBand="0" w:evenHBand="0" w:firstRowFirstColumn="0" w:firstRowLastColumn="0" w:lastRowFirstColumn="0" w:lastRowLastColumn="0"/>
              <w:rPr>
                <w:rPrChange w:id="161" w:author="Jörn Pochodaj" w:date="2019-08-15T20:58:00Z">
                  <w:rPr>
                    <w:b/>
                    <w:bCs/>
                  </w:rPr>
                </w:rPrChange>
              </w:rPr>
            </w:pPr>
            <w:r w:rsidRPr="00FF737D">
              <w:rPr>
                <w:rPrChange w:id="162" w:author="Jörn Pochodaj" w:date="2019-08-15T20:58:00Z">
                  <w:rPr>
                    <w:b/>
                    <w:bCs/>
                  </w:rPr>
                </w:rPrChange>
              </w:rPr>
              <w:t>713465, 643380, 601739</w:t>
            </w:r>
          </w:p>
        </w:tc>
        <w:tc>
          <w:tcPr>
            <w:tcW w:w="2977" w:type="dxa"/>
            <w:tcPrChange w:id="163" w:author="Jörn Pochodaj" w:date="2019-08-15T20:59:00Z">
              <w:tcPr>
                <w:tcW w:w="3119" w:type="dxa"/>
              </w:tcPr>
            </w:tcPrChange>
          </w:tcPr>
          <w:p w14:paraId="67439B1B" w14:textId="77777777" w:rsidR="00624AB0" w:rsidRDefault="00624AB0" w:rsidP="00B56F01">
            <w:pPr>
              <w:jc w:val="both"/>
              <w:cnfStyle w:val="000000000000" w:firstRow="0" w:lastRow="0" w:firstColumn="0" w:lastColumn="0" w:oddVBand="0" w:evenVBand="0" w:oddHBand="0" w:evenHBand="0" w:firstRowFirstColumn="0" w:firstRowLastColumn="0" w:lastRowFirstColumn="0" w:lastRowLastColumn="0"/>
            </w:pPr>
            <w:r>
              <w:t>652861</w:t>
            </w:r>
          </w:p>
        </w:tc>
      </w:tr>
    </w:tbl>
    <w:p w14:paraId="18BE6875" w14:textId="77777777" w:rsidR="00624AB0" w:rsidRDefault="00624AB0" w:rsidP="00B56F01">
      <w:pPr>
        <w:jc w:val="both"/>
      </w:pPr>
      <w:r>
        <w:t>2f)</w:t>
      </w:r>
    </w:p>
    <w:p w14:paraId="5BBA0AB9" w14:textId="516E2C5B" w:rsidR="00624AB0" w:rsidRDefault="00624AB0" w:rsidP="00B56F01">
      <w:pPr>
        <w:jc w:val="both"/>
      </w:pPr>
      <w:r>
        <w:t xml:space="preserve">In </w:t>
      </w:r>
      <w:proofErr w:type="spellStart"/>
      <w:r>
        <w:t>diesem</w:t>
      </w:r>
      <w:proofErr w:type="spellEnd"/>
      <w:r>
        <w:t xml:space="preserve"> </w:t>
      </w:r>
      <w:proofErr w:type="spellStart"/>
      <w:r>
        <w:t>Aufgabenteil</w:t>
      </w:r>
      <w:proofErr w:type="spellEnd"/>
      <w:r>
        <w:t xml:space="preserve"> </w:t>
      </w:r>
      <w:proofErr w:type="spellStart"/>
      <w:r>
        <w:t>wurde</w:t>
      </w:r>
      <w:proofErr w:type="spellEnd"/>
      <w:r>
        <w:t xml:space="preserve"> die Lazy Clause Evaluation </w:t>
      </w:r>
      <w:proofErr w:type="spellStart"/>
      <w:r>
        <w:t>implementier</w:t>
      </w:r>
      <w:r w:rsidR="00B33FB2">
        <w:t>t</w:t>
      </w:r>
      <w:proofErr w:type="spellEnd"/>
      <w:r w:rsidR="00B33FB2">
        <w:t xml:space="preserve">. </w:t>
      </w:r>
      <w:proofErr w:type="spellStart"/>
      <w:r w:rsidR="00B33FB2">
        <w:t>Spezielle</w:t>
      </w:r>
      <w:proofErr w:type="spellEnd"/>
      <w:r w:rsidR="00B33FB2">
        <w:t xml:space="preserve"> Decision Heuristics </w:t>
      </w:r>
      <w:proofErr w:type="spellStart"/>
      <w:r w:rsidR="00B33FB2">
        <w:t>wurden</w:t>
      </w:r>
      <w:proofErr w:type="spellEnd"/>
      <w:r w:rsidR="00B33FB2">
        <w:t xml:space="preserve"> </w:t>
      </w:r>
      <w:proofErr w:type="spellStart"/>
      <w:r w:rsidR="00B33FB2">
        <w:t>nicht</w:t>
      </w:r>
      <w:proofErr w:type="spellEnd"/>
      <w:r w:rsidR="00B33FB2">
        <w:t xml:space="preserve"> </w:t>
      </w:r>
      <w:proofErr w:type="spellStart"/>
      <w:r w:rsidR="00B33FB2">
        <w:t>implementiert</w:t>
      </w:r>
      <w:proofErr w:type="spellEnd"/>
      <w:r w:rsidR="00B33FB2">
        <w:t xml:space="preserve">. Die </w:t>
      </w:r>
      <w:proofErr w:type="spellStart"/>
      <w:r w:rsidR="00B33FB2">
        <w:t>gemessenen</w:t>
      </w:r>
      <w:proofErr w:type="spellEnd"/>
      <w:r w:rsidR="00B33FB2">
        <w:t xml:space="preserve"> </w:t>
      </w:r>
      <w:proofErr w:type="spellStart"/>
      <w:r w:rsidR="00B33FB2">
        <w:t>Zeiten</w:t>
      </w:r>
      <w:proofErr w:type="spellEnd"/>
      <w:r w:rsidR="00B33FB2">
        <w:t xml:space="preserve"> </w:t>
      </w:r>
      <w:proofErr w:type="spellStart"/>
      <w:r w:rsidR="00B33FB2">
        <w:t>zeigen</w:t>
      </w:r>
      <w:proofErr w:type="spellEnd"/>
      <w:r w:rsidR="00B33FB2">
        <w:t xml:space="preserve">, </w:t>
      </w:r>
      <w:proofErr w:type="spellStart"/>
      <w:r w:rsidR="00B33FB2">
        <w:t>dass</w:t>
      </w:r>
      <w:proofErr w:type="spellEnd"/>
      <w:r w:rsidR="00B33FB2">
        <w:t xml:space="preserve"> die </w:t>
      </w:r>
      <w:proofErr w:type="spellStart"/>
      <w:r w:rsidR="00B33FB2">
        <w:t>alleinige</w:t>
      </w:r>
      <w:proofErr w:type="spellEnd"/>
      <w:r w:rsidR="00B33FB2">
        <w:t xml:space="preserve"> Implementation </w:t>
      </w:r>
      <w:proofErr w:type="spellStart"/>
      <w:r w:rsidR="00B33FB2">
        <w:t>einer</w:t>
      </w:r>
      <w:proofErr w:type="spellEnd"/>
      <w:r w:rsidR="00B33FB2">
        <w:t xml:space="preserve"> Lazy Clause Evaluation </w:t>
      </w:r>
      <w:proofErr w:type="spellStart"/>
      <w:r w:rsidR="00B33FB2">
        <w:t>für</w:t>
      </w:r>
      <w:proofErr w:type="spellEnd"/>
      <w:r w:rsidR="00B33FB2">
        <w:t xml:space="preserve"> die </w:t>
      </w:r>
      <w:proofErr w:type="spellStart"/>
      <w:r w:rsidR="00B33FB2">
        <w:t>verwendeten</w:t>
      </w:r>
      <w:proofErr w:type="spellEnd"/>
      <w:r w:rsidR="00B33FB2">
        <w:t xml:space="preserve"> CSPs (</w:t>
      </w:r>
      <w:proofErr w:type="spellStart"/>
      <w:r w:rsidR="00B33FB2">
        <w:t>siehe</w:t>
      </w:r>
      <w:proofErr w:type="spellEnd"/>
      <w:r w:rsidR="00B33FB2">
        <w:t xml:space="preserve"> </w:t>
      </w:r>
      <w:proofErr w:type="spellStart"/>
      <w:r w:rsidR="00B33FB2">
        <w:t>Anhang</w:t>
      </w:r>
      <w:proofErr w:type="spellEnd"/>
      <w:r w:rsidR="00B33FB2">
        <w:t xml:space="preserve">) </w:t>
      </w:r>
      <w:proofErr w:type="spellStart"/>
      <w:r w:rsidR="00B33FB2">
        <w:t>keine</w:t>
      </w:r>
      <w:proofErr w:type="spellEnd"/>
      <w:r w:rsidR="00B33FB2">
        <w:t xml:space="preserve"> </w:t>
      </w:r>
      <w:proofErr w:type="spellStart"/>
      <w:r w:rsidR="00B33FB2">
        <w:t>Beschleunigung</w:t>
      </w:r>
      <w:proofErr w:type="spellEnd"/>
      <w:r w:rsidR="00B33FB2">
        <w:t xml:space="preserve"> </w:t>
      </w:r>
      <w:proofErr w:type="spellStart"/>
      <w:r w:rsidR="00B33FB2">
        <w:t>zur</w:t>
      </w:r>
      <w:proofErr w:type="spellEnd"/>
      <w:r w:rsidR="00B33FB2">
        <w:t xml:space="preserve"> </w:t>
      </w:r>
      <w:proofErr w:type="spellStart"/>
      <w:r w:rsidR="00B33FB2">
        <w:t>Folge</w:t>
      </w:r>
      <w:proofErr w:type="spellEnd"/>
      <w:r w:rsidR="00B33FB2">
        <w:t xml:space="preserve"> hat. Dies </w:t>
      </w:r>
      <w:proofErr w:type="spellStart"/>
      <w:r w:rsidR="00B33FB2">
        <w:t>kann</w:t>
      </w:r>
      <w:proofErr w:type="spellEnd"/>
      <w:r w:rsidR="00B33FB2">
        <w:t xml:space="preserve"> </w:t>
      </w:r>
      <w:proofErr w:type="spellStart"/>
      <w:r w:rsidR="00B33FB2">
        <w:t>daran</w:t>
      </w:r>
      <w:proofErr w:type="spellEnd"/>
      <w:r w:rsidR="00B33FB2">
        <w:t xml:space="preserve"> </w:t>
      </w:r>
      <w:proofErr w:type="spellStart"/>
      <w:r w:rsidR="00B33FB2">
        <w:t>liegen</w:t>
      </w:r>
      <w:proofErr w:type="spellEnd"/>
      <w:r w:rsidR="00B33FB2">
        <w:t xml:space="preserve">, </w:t>
      </w:r>
      <w:proofErr w:type="spellStart"/>
      <w:r w:rsidR="00B33FB2">
        <w:t>dass</w:t>
      </w:r>
      <w:proofErr w:type="spellEnd"/>
      <w:r w:rsidR="00B33FB2">
        <w:t xml:space="preserve"> die </w:t>
      </w:r>
      <w:proofErr w:type="spellStart"/>
      <w:r w:rsidR="00B33FB2">
        <w:t>einzelnen</w:t>
      </w:r>
      <w:proofErr w:type="spellEnd"/>
      <w:r w:rsidR="00B33FB2">
        <w:t xml:space="preserve"> CSPs </w:t>
      </w:r>
      <w:proofErr w:type="spellStart"/>
      <w:r w:rsidR="00B33FB2">
        <w:t>keine</w:t>
      </w:r>
      <w:proofErr w:type="spellEnd"/>
      <w:r w:rsidR="00B33FB2">
        <w:t xml:space="preserve"> Lazy Clauses </w:t>
      </w:r>
      <w:proofErr w:type="spellStart"/>
      <w:r w:rsidR="00B33FB2">
        <w:t>enthalten</w:t>
      </w:r>
      <w:proofErr w:type="spellEnd"/>
      <w:r w:rsidR="00B33FB2">
        <w:t>.</w:t>
      </w:r>
      <w:r w:rsidR="007D314B">
        <w:t xml:space="preserve"> </w:t>
      </w:r>
    </w:p>
    <w:p w14:paraId="0AA879E0" w14:textId="7C583F8B" w:rsidR="007D314B" w:rsidRDefault="007D314B" w:rsidP="00B56F01">
      <w:pPr>
        <w:jc w:val="both"/>
      </w:pPr>
    </w:p>
    <w:p w14:paraId="608AA809" w14:textId="14E2F410" w:rsidR="007D314B" w:rsidRDefault="007D314B" w:rsidP="00B56F01">
      <w:pPr>
        <w:jc w:val="both"/>
      </w:pPr>
      <w:r>
        <w:t xml:space="preserve">Der </w:t>
      </w:r>
      <w:proofErr w:type="spellStart"/>
      <w:r>
        <w:t>Algorithmus</w:t>
      </w:r>
      <w:proofErr w:type="spellEnd"/>
      <w:r>
        <w:t xml:space="preserve"> </w:t>
      </w:r>
      <w:proofErr w:type="spellStart"/>
      <w:r>
        <w:t>erweitert</w:t>
      </w:r>
      <w:proofErr w:type="spellEnd"/>
      <w:r>
        <w:t xml:space="preserve"> </w:t>
      </w:r>
      <w:proofErr w:type="spellStart"/>
      <w:r>
        <w:t>Algorithmus</w:t>
      </w:r>
      <w:proofErr w:type="spellEnd"/>
      <w:r>
        <w:t xml:space="preserve"> B. Es </w:t>
      </w:r>
      <w:proofErr w:type="spellStart"/>
      <w:r>
        <w:t>wird</w:t>
      </w:r>
      <w:proofErr w:type="spellEnd"/>
      <w:r>
        <w:t xml:space="preserve"> </w:t>
      </w:r>
      <w:proofErr w:type="spellStart"/>
      <w:r>
        <w:t>für</w:t>
      </w:r>
      <w:proofErr w:type="spellEnd"/>
      <w:r>
        <w:t xml:space="preserve"> die Lazy Clause Evaluation </w:t>
      </w:r>
      <w:proofErr w:type="spellStart"/>
      <w:r>
        <w:t>zusätzlich</w:t>
      </w:r>
      <w:proofErr w:type="spellEnd"/>
      <w:r>
        <w:t xml:space="preserve"> </w:t>
      </w:r>
      <w:proofErr w:type="spellStart"/>
      <w:r>
        <w:t>eine</w:t>
      </w:r>
      <w:proofErr w:type="spellEnd"/>
      <w:r>
        <w:t xml:space="preserve"> </w:t>
      </w:r>
      <w:proofErr w:type="spellStart"/>
      <w:r>
        <w:t>Auswertung</w:t>
      </w:r>
      <w:proofErr w:type="spellEnd"/>
      <w:r>
        <w:t xml:space="preserve"> </w:t>
      </w:r>
      <w:proofErr w:type="spellStart"/>
      <w:r>
        <w:t>für</w:t>
      </w:r>
      <w:proofErr w:type="spellEnd"/>
      <w:r>
        <w:t xml:space="preserve"> </w:t>
      </w:r>
      <w:proofErr w:type="spellStart"/>
      <w:r>
        <w:t>jedes</w:t>
      </w:r>
      <w:proofErr w:type="spellEnd"/>
      <w:r>
        <w:t xml:space="preserve"> Constraint </w:t>
      </w:r>
      <w:proofErr w:type="spellStart"/>
      <w:r>
        <w:t>gespeichert</w:t>
      </w:r>
      <w:proofErr w:type="spellEnd"/>
      <w:r>
        <w:t xml:space="preserve">. So </w:t>
      </w:r>
      <w:proofErr w:type="spellStart"/>
      <w:r>
        <w:t>müssen</w:t>
      </w:r>
      <w:proofErr w:type="spellEnd"/>
      <w:r>
        <w:t xml:space="preserve"> Constraints, die </w:t>
      </w:r>
      <w:proofErr w:type="spellStart"/>
      <w:r>
        <w:t>bereits</w:t>
      </w:r>
      <w:proofErr w:type="spellEnd"/>
      <w:r>
        <w:t xml:space="preserve"> true </w:t>
      </w:r>
      <w:proofErr w:type="spellStart"/>
      <w:r>
        <w:t>oder</w:t>
      </w:r>
      <w:proofErr w:type="spellEnd"/>
      <w:r>
        <w:t xml:space="preserve"> false </w:t>
      </w:r>
      <w:proofErr w:type="spellStart"/>
      <w:r>
        <w:t>waren</w:t>
      </w:r>
      <w:proofErr w:type="spellEnd"/>
      <w:ins w:id="164" w:author="Jörn Pochodaj" w:date="2019-08-15T20:59:00Z">
        <w:r w:rsidR="00274D6F">
          <w:t>,</w:t>
        </w:r>
      </w:ins>
      <w:r>
        <w:t xml:space="preserve"> </w:t>
      </w:r>
      <w:proofErr w:type="spellStart"/>
      <w:r>
        <w:t>nicht</w:t>
      </w:r>
      <w:proofErr w:type="spellEnd"/>
      <w:r>
        <w:t xml:space="preserve"> </w:t>
      </w:r>
      <w:proofErr w:type="spellStart"/>
      <w:r>
        <w:t>erneu</w:t>
      </w:r>
      <w:del w:id="165" w:author="Jörn Pochodaj" w:date="2019-08-15T20:59:00Z">
        <w:r w:rsidDel="00274D6F">
          <w:delText>e</w:delText>
        </w:r>
      </w:del>
      <w:r>
        <w:t>t</w:t>
      </w:r>
      <w:proofErr w:type="spellEnd"/>
      <w:r>
        <w:t xml:space="preserve"> </w:t>
      </w:r>
      <w:proofErr w:type="spellStart"/>
      <w:r>
        <w:t>ausgewertet</w:t>
      </w:r>
      <w:proofErr w:type="spellEnd"/>
      <w:r>
        <w:t xml:space="preserve"> </w:t>
      </w:r>
      <w:proofErr w:type="spellStart"/>
      <w:r>
        <w:t>werden</w:t>
      </w:r>
      <w:proofErr w:type="spellEnd"/>
      <w:r>
        <w:t xml:space="preserve">. </w:t>
      </w:r>
      <w:proofErr w:type="spellStart"/>
      <w:r>
        <w:t>Initialisiert</w:t>
      </w:r>
      <w:proofErr w:type="spellEnd"/>
      <w:r>
        <w:t xml:space="preserve"> </w:t>
      </w:r>
      <w:proofErr w:type="spellStart"/>
      <w:r>
        <w:t>wird</w:t>
      </w:r>
      <w:proofErr w:type="spellEnd"/>
      <w:r>
        <w:t xml:space="preserve"> </w:t>
      </w:r>
      <w:proofErr w:type="spellStart"/>
      <w:r>
        <w:t>jeder</w:t>
      </w:r>
      <w:proofErr w:type="spellEnd"/>
      <w:r>
        <w:t xml:space="preserve"> Constraint </w:t>
      </w:r>
      <w:proofErr w:type="spellStart"/>
      <w:r>
        <w:t>mit</w:t>
      </w:r>
      <w:proofErr w:type="spellEnd"/>
      <w:r>
        <w:t xml:space="preserve"> </w:t>
      </w:r>
      <w:proofErr w:type="spellStart"/>
      <w:r>
        <w:t>einem</w:t>
      </w:r>
      <w:proofErr w:type="spellEnd"/>
      <w:r>
        <w:t xml:space="preserve"> Wert </w:t>
      </w:r>
      <w:ins w:id="166" w:author="Jörn Pochodaj" w:date="2019-08-15T20:59:00Z">
        <w:r w:rsidR="00274D6F">
          <w:t xml:space="preserve">der </w:t>
        </w:r>
      </w:ins>
      <w:proofErr w:type="spellStart"/>
      <w:r>
        <w:t>für</w:t>
      </w:r>
      <w:proofErr w:type="spellEnd"/>
      <w:r>
        <w:t xml:space="preserve"> </w:t>
      </w:r>
      <w:proofErr w:type="spellStart"/>
      <w:r>
        <w:t>keine</w:t>
      </w:r>
      <w:proofErr w:type="spellEnd"/>
      <w:r>
        <w:t xml:space="preserve"> </w:t>
      </w:r>
      <w:proofErr w:type="spellStart"/>
      <w:r>
        <w:t>bisherige</w:t>
      </w:r>
      <w:proofErr w:type="spellEnd"/>
      <w:r>
        <w:t xml:space="preserve"> </w:t>
      </w:r>
      <w:proofErr w:type="spellStart"/>
      <w:r>
        <w:t>Auswertung</w:t>
      </w:r>
      <w:proofErr w:type="spellEnd"/>
      <w:ins w:id="167" w:author="Jörn Pochodaj" w:date="2019-08-15T20:59:00Z">
        <w:r w:rsidR="00274D6F">
          <w:t xml:space="preserve"> </w:t>
        </w:r>
        <w:proofErr w:type="spellStart"/>
        <w:r w:rsidR="00274D6F">
          <w:t>steht</w:t>
        </w:r>
      </w:ins>
      <w:bookmarkStart w:id="168" w:name="_GoBack"/>
      <w:bookmarkEnd w:id="168"/>
      <w:proofErr w:type="spellEnd"/>
      <w:r>
        <w:t xml:space="preserve">. </w:t>
      </w:r>
      <w:proofErr w:type="spellStart"/>
      <w:r>
        <w:t>Sollte</w:t>
      </w:r>
      <w:proofErr w:type="spellEnd"/>
      <w:r>
        <w:t xml:space="preserve"> </w:t>
      </w:r>
      <w:proofErr w:type="spellStart"/>
      <w:r>
        <w:t>eine</w:t>
      </w:r>
      <w:proofErr w:type="spellEnd"/>
      <w:r>
        <w:t xml:space="preserve"> </w:t>
      </w:r>
      <w:proofErr w:type="spellStart"/>
      <w:r>
        <w:t>Intervallabschätzung</w:t>
      </w:r>
      <w:proofErr w:type="spellEnd"/>
      <w:r>
        <w:t xml:space="preserve"> in dem </w:t>
      </w:r>
      <w:proofErr w:type="spellStart"/>
      <w:r>
        <w:t>zweiten</w:t>
      </w:r>
      <w:proofErr w:type="spellEnd"/>
      <w:r>
        <w:t xml:space="preserve"> </w:t>
      </w:r>
      <w:proofErr w:type="spellStart"/>
      <w:r>
        <w:t>Schritt</w:t>
      </w:r>
      <w:proofErr w:type="spellEnd"/>
      <w:r>
        <w:t xml:space="preserve"> von dem Stack </w:t>
      </w:r>
      <w:proofErr w:type="spellStart"/>
      <w:r>
        <w:t>geholt</w:t>
      </w:r>
      <w:proofErr w:type="spellEnd"/>
      <w:r>
        <w:t xml:space="preserve"> und </w:t>
      </w:r>
      <w:proofErr w:type="spellStart"/>
      <w:r>
        <w:t>benutzt</w:t>
      </w:r>
      <w:proofErr w:type="spellEnd"/>
      <w:r>
        <w:t xml:space="preserve"> </w:t>
      </w:r>
      <w:proofErr w:type="spellStart"/>
      <w:r>
        <w:t>werden</w:t>
      </w:r>
      <w:proofErr w:type="spellEnd"/>
      <w:r>
        <w:t xml:space="preserve">, so </w:t>
      </w:r>
      <w:proofErr w:type="spellStart"/>
      <w:r>
        <w:t>werden</w:t>
      </w:r>
      <w:proofErr w:type="spellEnd"/>
      <w:r>
        <w:t xml:space="preserve"> die </w:t>
      </w:r>
      <w:proofErr w:type="spellStart"/>
      <w:r>
        <w:t>Auswertungen</w:t>
      </w:r>
      <w:proofErr w:type="spellEnd"/>
      <w:r>
        <w:t xml:space="preserve"> der Constraints </w:t>
      </w:r>
      <w:proofErr w:type="spellStart"/>
      <w:r>
        <w:t>alle</w:t>
      </w:r>
      <w:proofErr w:type="spellEnd"/>
      <w:r>
        <w:t xml:space="preserve"> auf </w:t>
      </w:r>
      <w:proofErr w:type="spellStart"/>
      <w:r>
        <w:t>diesen</w:t>
      </w:r>
      <w:proofErr w:type="spellEnd"/>
      <w:r>
        <w:t xml:space="preserve"> Wert </w:t>
      </w:r>
      <w:proofErr w:type="spellStart"/>
      <w:r>
        <w:t>gesetzt</w:t>
      </w:r>
      <w:proofErr w:type="spellEnd"/>
      <w:r>
        <w:t xml:space="preserve">. Dies </w:t>
      </w:r>
      <w:proofErr w:type="spellStart"/>
      <w:r>
        <w:t>ist</w:t>
      </w:r>
      <w:proofErr w:type="spellEnd"/>
      <w:r>
        <w:t xml:space="preserve"> </w:t>
      </w:r>
      <w:proofErr w:type="spellStart"/>
      <w:r>
        <w:t>nötig</w:t>
      </w:r>
      <w:proofErr w:type="spellEnd"/>
      <w:r>
        <w:t xml:space="preserve">, da </w:t>
      </w:r>
      <w:proofErr w:type="spellStart"/>
      <w:r>
        <w:t>durch</w:t>
      </w:r>
      <w:proofErr w:type="spellEnd"/>
      <w:r>
        <w:t xml:space="preserve"> die </w:t>
      </w:r>
      <w:proofErr w:type="spellStart"/>
      <w:r>
        <w:t>andere</w:t>
      </w:r>
      <w:proofErr w:type="spellEnd"/>
      <w:r>
        <w:t xml:space="preserve"> </w:t>
      </w:r>
      <w:proofErr w:type="spellStart"/>
      <w:r>
        <w:t>Intervallabschätzung</w:t>
      </w:r>
      <w:proofErr w:type="spellEnd"/>
      <w:r>
        <w:t xml:space="preserve"> </w:t>
      </w:r>
      <w:proofErr w:type="spellStart"/>
      <w:r>
        <w:t>möglicherweise</w:t>
      </w:r>
      <w:proofErr w:type="spellEnd"/>
      <w:r>
        <w:t xml:space="preserve"> </w:t>
      </w:r>
      <w:proofErr w:type="spellStart"/>
      <w:r>
        <w:t>ein</w:t>
      </w:r>
      <w:proofErr w:type="spellEnd"/>
      <w:r>
        <w:t xml:space="preserve"> Constraint </w:t>
      </w:r>
      <w:proofErr w:type="spellStart"/>
      <w:r>
        <w:t>nicht</w:t>
      </w:r>
      <w:proofErr w:type="spellEnd"/>
      <w:r>
        <w:t xml:space="preserve"> </w:t>
      </w:r>
      <w:proofErr w:type="spellStart"/>
      <w:r>
        <w:t>mehr</w:t>
      </w:r>
      <w:proofErr w:type="spellEnd"/>
      <w:r>
        <w:t xml:space="preserve"> false </w:t>
      </w:r>
      <w:proofErr w:type="spellStart"/>
      <w:r>
        <w:t>bzw</w:t>
      </w:r>
      <w:proofErr w:type="spellEnd"/>
      <w:r>
        <w:t xml:space="preserve">. true </w:t>
      </w:r>
      <w:proofErr w:type="spellStart"/>
      <w:r>
        <w:t>ist</w:t>
      </w:r>
      <w:proofErr w:type="spellEnd"/>
      <w:r>
        <w:t>.</w:t>
      </w:r>
    </w:p>
    <w:p w14:paraId="0B3A3A38" w14:textId="77777777" w:rsidR="00624AB0" w:rsidRDefault="00624AB0" w:rsidP="00B56F01">
      <w:pPr>
        <w:jc w:val="both"/>
      </w:pPr>
    </w:p>
    <w:p w14:paraId="53D8361B" w14:textId="77777777" w:rsidR="00624AB0" w:rsidRDefault="00624AB0" w:rsidP="00B56F01">
      <w:pPr>
        <w:jc w:val="both"/>
      </w:pPr>
    </w:p>
    <w:p w14:paraId="28A099C1" w14:textId="77777777" w:rsidR="00624AB0" w:rsidRDefault="00624AB0" w:rsidP="00B56F01">
      <w:pPr>
        <w:jc w:val="both"/>
      </w:pPr>
    </w:p>
    <w:p w14:paraId="343742D4" w14:textId="77777777" w:rsidR="00624AB0" w:rsidRDefault="00624AB0" w:rsidP="00B56F01">
      <w:pPr>
        <w:jc w:val="both"/>
      </w:pPr>
    </w:p>
    <w:p w14:paraId="470B7DF5" w14:textId="77777777" w:rsidR="00624AB0" w:rsidRDefault="00624AB0" w:rsidP="00B56F01">
      <w:pPr>
        <w:jc w:val="both"/>
      </w:pPr>
    </w:p>
    <w:p w14:paraId="1EEBE9A9" w14:textId="77777777" w:rsidR="00624AB0" w:rsidRDefault="00624AB0" w:rsidP="00B56F01">
      <w:pPr>
        <w:jc w:val="both"/>
      </w:pPr>
    </w:p>
    <w:p w14:paraId="5B6FC113" w14:textId="77777777" w:rsidR="00624AB0" w:rsidRDefault="00624AB0" w:rsidP="00B56F01">
      <w:pPr>
        <w:jc w:val="both"/>
      </w:pPr>
    </w:p>
    <w:p w14:paraId="694ED715" w14:textId="77777777" w:rsidR="00624AB0" w:rsidRDefault="00624AB0" w:rsidP="00B56F01">
      <w:pPr>
        <w:jc w:val="both"/>
      </w:pPr>
    </w:p>
    <w:p w14:paraId="109E3106" w14:textId="77777777" w:rsidR="00624AB0" w:rsidRDefault="00624AB0" w:rsidP="00B56F01">
      <w:pPr>
        <w:jc w:val="both"/>
      </w:pPr>
    </w:p>
    <w:p w14:paraId="1FCB7857" w14:textId="77777777" w:rsidR="00624AB0" w:rsidRDefault="00624AB0" w:rsidP="00B56F01">
      <w:pPr>
        <w:jc w:val="both"/>
      </w:pPr>
    </w:p>
    <w:p w14:paraId="5BD46E2E" w14:textId="77777777" w:rsidR="00624AB0" w:rsidRDefault="00624AB0" w:rsidP="00B56F01">
      <w:pPr>
        <w:jc w:val="both"/>
      </w:pPr>
    </w:p>
    <w:p w14:paraId="7F93CCF9" w14:textId="77777777" w:rsidR="00624AB0" w:rsidRDefault="00624AB0" w:rsidP="00B56F01">
      <w:pPr>
        <w:jc w:val="both"/>
      </w:pPr>
    </w:p>
    <w:p w14:paraId="642B6CBB" w14:textId="77777777" w:rsidR="00624AB0" w:rsidRDefault="00624AB0" w:rsidP="00B56F01">
      <w:pPr>
        <w:jc w:val="both"/>
      </w:pPr>
    </w:p>
    <w:p w14:paraId="70F740EF" w14:textId="77777777" w:rsidR="00624AB0" w:rsidRDefault="00624AB0" w:rsidP="00B56F01">
      <w:pPr>
        <w:jc w:val="both"/>
      </w:pPr>
    </w:p>
    <w:p w14:paraId="58830C74" w14:textId="77777777" w:rsidR="00624AB0" w:rsidRDefault="00624AB0" w:rsidP="00B56F01">
      <w:pPr>
        <w:jc w:val="both"/>
      </w:pPr>
    </w:p>
    <w:p w14:paraId="2EA92D3E" w14:textId="77777777" w:rsidR="00B33FB2" w:rsidRDefault="00B33FB2" w:rsidP="00B33FB2">
      <w:pPr>
        <w:jc w:val="both"/>
      </w:pPr>
    </w:p>
    <w:p w14:paraId="3E7A8513" w14:textId="1102ACBB" w:rsidR="00DC0BB3" w:rsidRPr="00B33FB2" w:rsidRDefault="00DC0BB3" w:rsidP="000C6401">
      <w:pPr>
        <w:pStyle w:val="berschrift1"/>
        <w:rPr>
          <w:lang w:val="de-DE"/>
        </w:rPr>
      </w:pPr>
      <w:bookmarkStart w:id="169" w:name="_Toc16719174"/>
      <w:r>
        <w:rPr>
          <w:lang w:val="de-DE"/>
        </w:rPr>
        <w:t>Fazit</w:t>
      </w:r>
      <w:bookmarkEnd w:id="169"/>
    </w:p>
    <w:p w14:paraId="741503B7" w14:textId="77777777" w:rsidR="00624AB0" w:rsidRDefault="00624AB0" w:rsidP="00B56F01">
      <w:pPr>
        <w:jc w:val="both"/>
      </w:pPr>
      <w:r>
        <w:t xml:space="preserve">Das </w:t>
      </w:r>
      <w:proofErr w:type="spellStart"/>
      <w:r>
        <w:t>Entscheiden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sind</w:t>
      </w:r>
      <w:proofErr w:type="spellEnd"/>
      <w:r>
        <w:t xml:space="preserve"> </w:t>
      </w:r>
      <w:proofErr w:type="spellStart"/>
      <w:r>
        <w:t>essentielle</w:t>
      </w:r>
      <w:proofErr w:type="spellEnd"/>
      <w:r>
        <w:t xml:space="preserve"> </w:t>
      </w:r>
      <w:proofErr w:type="spellStart"/>
      <w:r>
        <w:t>Aufgaben</w:t>
      </w:r>
      <w:proofErr w:type="spellEnd"/>
      <w:r>
        <w:t xml:space="preserve"> der </w:t>
      </w:r>
      <w:proofErr w:type="spellStart"/>
      <w:r>
        <w:t>theoretischen</w:t>
      </w:r>
      <w:proofErr w:type="spellEnd"/>
      <w:r>
        <w:t xml:space="preserve"> </w:t>
      </w:r>
      <w:proofErr w:type="spellStart"/>
      <w:r>
        <w:t>Informatik</w:t>
      </w:r>
      <w:proofErr w:type="spellEnd"/>
      <w:r>
        <w:t xml:space="preserve">, die </w:t>
      </w:r>
      <w:proofErr w:type="spellStart"/>
      <w:r>
        <w:t>damit</w:t>
      </w:r>
      <w:proofErr w:type="spellEnd"/>
      <w:r>
        <w:t xml:space="preserve"> das Fundament </w:t>
      </w:r>
      <w:proofErr w:type="spellStart"/>
      <w:r>
        <w:t>für</w:t>
      </w:r>
      <w:proofErr w:type="spellEnd"/>
      <w:r>
        <w:t xml:space="preserve"> </w:t>
      </w:r>
      <w:proofErr w:type="spellStart"/>
      <w:r>
        <w:t>weitere</w:t>
      </w:r>
      <w:proofErr w:type="spellEnd"/>
      <w:r>
        <w:t xml:space="preserve"> </w:t>
      </w:r>
      <w:proofErr w:type="spellStart"/>
      <w:r>
        <w:t>Teilbereiche</w:t>
      </w:r>
      <w:proofErr w:type="spellEnd"/>
      <w:r>
        <w:t xml:space="preserve"> der </w:t>
      </w:r>
      <w:proofErr w:type="spellStart"/>
      <w:r>
        <w:t>Informatik</w:t>
      </w:r>
      <w:proofErr w:type="spellEnd"/>
      <w:r>
        <w:t xml:space="preserve"> </w:t>
      </w:r>
      <w:proofErr w:type="spellStart"/>
      <w:r>
        <w:t>bildet</w:t>
      </w:r>
      <w:proofErr w:type="spellEnd"/>
      <w:r>
        <w:t xml:space="preserve">. In </w:t>
      </w:r>
      <w:proofErr w:type="spellStart"/>
      <w:r>
        <w:t>diesem</w:t>
      </w:r>
      <w:proofErr w:type="spellEnd"/>
      <w:r>
        <w:t xml:space="preserve"> </w:t>
      </w:r>
      <w:proofErr w:type="spellStart"/>
      <w:r>
        <w:t>Kontext</w:t>
      </w:r>
      <w:proofErr w:type="spellEnd"/>
      <w:r>
        <w:t xml:space="preserve"> </w:t>
      </w:r>
      <w:proofErr w:type="spellStart"/>
      <w:r>
        <w:t>ist</w:t>
      </w:r>
      <w:proofErr w:type="spellEnd"/>
      <w:r>
        <w:t xml:space="preserve"> das </w:t>
      </w:r>
      <w:proofErr w:type="spellStart"/>
      <w:r>
        <w:t>Lösen</w:t>
      </w:r>
      <w:proofErr w:type="spellEnd"/>
      <w:r>
        <w:t xml:space="preserve"> von Constraint Satisfaction Problems (CSP) </w:t>
      </w:r>
      <w:proofErr w:type="spellStart"/>
      <w:r>
        <w:t>eine</w:t>
      </w:r>
      <w:proofErr w:type="spellEnd"/>
      <w:r>
        <w:t xml:space="preserve"> </w:t>
      </w:r>
      <w:proofErr w:type="spellStart"/>
      <w:r>
        <w:t>sehr</w:t>
      </w:r>
      <w:proofErr w:type="spellEnd"/>
      <w:r>
        <w:t xml:space="preserve"> </w:t>
      </w:r>
      <w:proofErr w:type="spellStart"/>
      <w:r>
        <w:t>wichtige</w:t>
      </w:r>
      <w:proofErr w:type="spellEnd"/>
      <w:r>
        <w:t xml:space="preserve"> und gut </w:t>
      </w:r>
      <w:proofErr w:type="spellStart"/>
      <w:r>
        <w:t>erforschte</w:t>
      </w:r>
      <w:proofErr w:type="spellEnd"/>
      <w:r>
        <w:t xml:space="preserve"> </w:t>
      </w:r>
      <w:proofErr w:type="spellStart"/>
      <w:r>
        <w:t>Herausforderung</w:t>
      </w:r>
      <w:proofErr w:type="spellEnd"/>
      <w:r>
        <w:t xml:space="preserve">. Die </w:t>
      </w:r>
      <w:proofErr w:type="spellStart"/>
      <w:r>
        <w:t>vielfältigen</w:t>
      </w:r>
      <w:proofErr w:type="spellEnd"/>
      <w:r>
        <w:t xml:space="preserve"> </w:t>
      </w:r>
      <w:proofErr w:type="spellStart"/>
      <w:r>
        <w:t>Anwendugsbereiche</w:t>
      </w:r>
      <w:proofErr w:type="spellEnd"/>
      <w:r>
        <w:t xml:space="preserve"> </w:t>
      </w:r>
      <w:proofErr w:type="spellStart"/>
      <w:r>
        <w:t>im</w:t>
      </w:r>
      <w:proofErr w:type="spellEnd"/>
      <w:r>
        <w:t xml:space="preserve"> </w:t>
      </w:r>
      <w:proofErr w:type="spellStart"/>
      <w:r>
        <w:t>Gebiet</w:t>
      </w:r>
      <w:proofErr w:type="spellEnd"/>
      <w:r>
        <w:t xml:space="preserve"> </w:t>
      </w:r>
      <w:proofErr w:type="spellStart"/>
      <w:r>
        <w:t>künstliche</w:t>
      </w:r>
      <w:proofErr w:type="spellEnd"/>
      <w:r>
        <w:t xml:space="preserve"> </w:t>
      </w:r>
      <w:proofErr w:type="spellStart"/>
      <w:r>
        <w:t>Intelligenz</w:t>
      </w:r>
      <w:proofErr w:type="spellEnd"/>
      <w:r>
        <w:t xml:space="preserve"> und die </w:t>
      </w:r>
      <w:proofErr w:type="spellStart"/>
      <w:r>
        <w:t>unterschiedlichen</w:t>
      </w:r>
      <w:proofErr w:type="spellEnd"/>
      <w:r>
        <w:t xml:space="preserve"> </w:t>
      </w:r>
      <w:proofErr w:type="spellStart"/>
      <w:r>
        <w:t>Ansätze</w:t>
      </w:r>
      <w:proofErr w:type="spellEnd"/>
      <w:r>
        <w:t xml:space="preserve"> </w:t>
      </w:r>
      <w:proofErr w:type="spellStart"/>
      <w:r>
        <w:t>zum</w:t>
      </w:r>
      <w:proofErr w:type="spellEnd"/>
      <w:r>
        <w:t xml:space="preserve"> </w:t>
      </w:r>
      <w:proofErr w:type="spellStart"/>
      <w:r>
        <w:t>Lösen</w:t>
      </w:r>
      <w:proofErr w:type="spellEnd"/>
      <w:r>
        <w:t xml:space="preserve"> von CSPs </w:t>
      </w:r>
      <w:proofErr w:type="spellStart"/>
      <w:r>
        <w:t>tragen</w:t>
      </w:r>
      <w:proofErr w:type="spellEnd"/>
      <w:r>
        <w:t xml:space="preserve"> </w:t>
      </w:r>
      <w:proofErr w:type="spellStart"/>
      <w:r>
        <w:t>dazu</w:t>
      </w:r>
      <w:proofErr w:type="spellEnd"/>
      <w:r>
        <w:t xml:space="preserve"> </w:t>
      </w:r>
      <w:proofErr w:type="spellStart"/>
      <w:r>
        <w:t>bei</w:t>
      </w:r>
      <w:proofErr w:type="spellEnd"/>
      <w:r>
        <w:t xml:space="preserve">, </w:t>
      </w:r>
      <w:proofErr w:type="spellStart"/>
      <w:r>
        <w:t>dass</w:t>
      </w:r>
      <w:proofErr w:type="spellEnd"/>
      <w:r>
        <w:t xml:space="preserve"> CSPs </w:t>
      </w:r>
      <w:proofErr w:type="spellStart"/>
      <w:r>
        <w:t>eine</w:t>
      </w:r>
      <w:proofErr w:type="spellEnd"/>
      <w:r>
        <w:t xml:space="preserve"> </w:t>
      </w:r>
      <w:proofErr w:type="spellStart"/>
      <w:r>
        <w:t>gute</w:t>
      </w:r>
      <w:proofErr w:type="spellEnd"/>
      <w:r>
        <w:t xml:space="preserve"> </w:t>
      </w:r>
      <w:proofErr w:type="spellStart"/>
      <w:r>
        <w:t>Möglichkeit</w:t>
      </w:r>
      <w:proofErr w:type="spellEnd"/>
      <w:r>
        <w:t xml:space="preserve"> </w:t>
      </w:r>
      <w:proofErr w:type="spellStart"/>
      <w:r>
        <w:t>bieten</w:t>
      </w:r>
      <w:proofErr w:type="spellEnd"/>
      <w:r>
        <w:t xml:space="preserve">, um </w:t>
      </w:r>
      <w:proofErr w:type="spellStart"/>
      <w:r>
        <w:t>sich</w:t>
      </w:r>
      <w:proofErr w:type="spellEnd"/>
      <w:r>
        <w:t xml:space="preserve"> die </w:t>
      </w:r>
      <w:proofErr w:type="spellStart"/>
      <w:r>
        <w:t>Fähigkeit</w:t>
      </w:r>
      <w:proofErr w:type="spellEnd"/>
      <w:r>
        <w:t xml:space="preserve"> des </w:t>
      </w:r>
      <w:proofErr w:type="spellStart"/>
      <w:r>
        <w:t>Lösens</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vertiefen</w:t>
      </w:r>
      <w:proofErr w:type="spellEnd"/>
      <w:r>
        <w:t>.</w:t>
      </w:r>
    </w:p>
    <w:p w14:paraId="653C6DA7" w14:textId="77777777" w:rsidR="00624AB0" w:rsidRDefault="00624AB0" w:rsidP="00B56F01">
      <w:pPr>
        <w:tabs>
          <w:tab w:val="left" w:pos="3015"/>
        </w:tabs>
        <w:jc w:val="both"/>
      </w:pPr>
      <w:r>
        <w:t xml:space="preserve">Der </w:t>
      </w:r>
      <w:proofErr w:type="spellStart"/>
      <w:r>
        <w:t>Rahmen</w:t>
      </w:r>
      <w:proofErr w:type="spellEnd"/>
      <w:r>
        <w:t xml:space="preserve"> dieses </w:t>
      </w:r>
      <w:proofErr w:type="spellStart"/>
      <w:r>
        <w:t>Projektes</w:t>
      </w:r>
      <w:proofErr w:type="spellEnd"/>
      <w:r>
        <w:t xml:space="preserve"> hat </w:t>
      </w:r>
      <w:proofErr w:type="spellStart"/>
      <w:r>
        <w:t>uns</w:t>
      </w:r>
      <w:proofErr w:type="spellEnd"/>
      <w:r>
        <w:t xml:space="preserve"> die </w:t>
      </w:r>
      <w:proofErr w:type="spellStart"/>
      <w:r>
        <w:t>Möglichkeit</w:t>
      </w:r>
      <w:proofErr w:type="spellEnd"/>
      <w:r>
        <w:t xml:space="preserve"> </w:t>
      </w:r>
      <w:proofErr w:type="spellStart"/>
      <w:r>
        <w:t>eröffnet</w:t>
      </w:r>
      <w:proofErr w:type="spellEnd"/>
      <w:r>
        <w:t xml:space="preserve"> an </w:t>
      </w:r>
      <w:proofErr w:type="spellStart"/>
      <w:r>
        <w:t>einem</w:t>
      </w:r>
      <w:proofErr w:type="spellEnd"/>
      <w:r>
        <w:t xml:space="preserve"> </w:t>
      </w:r>
      <w:proofErr w:type="spellStart"/>
      <w:r>
        <w:t>konkreten</w:t>
      </w:r>
      <w:proofErr w:type="spellEnd"/>
      <w:r>
        <w:t xml:space="preserve"> </w:t>
      </w:r>
      <w:proofErr w:type="spellStart"/>
      <w:r>
        <w:t>Teilgebiet</w:t>
      </w:r>
      <w:proofErr w:type="spellEnd"/>
      <w:r>
        <w:t xml:space="preserve"> der </w:t>
      </w:r>
      <w:proofErr w:type="spellStart"/>
      <w:r>
        <w:t>Informatik</w:t>
      </w:r>
      <w:proofErr w:type="spellEnd"/>
      <w:r>
        <w:t xml:space="preserve"> </w:t>
      </w:r>
      <w:proofErr w:type="spellStart"/>
      <w:r>
        <w:t>unsere</w:t>
      </w:r>
      <w:proofErr w:type="spellEnd"/>
      <w:r>
        <w:t xml:space="preserve"> </w:t>
      </w:r>
      <w:proofErr w:type="spellStart"/>
      <w:r>
        <w:t>Fähigkeiten</w:t>
      </w:r>
      <w:proofErr w:type="spellEnd"/>
      <w:r>
        <w:t xml:space="preserve"> </w:t>
      </w:r>
      <w:proofErr w:type="spellStart"/>
      <w:r>
        <w:t>im</w:t>
      </w:r>
      <w:proofErr w:type="spellEnd"/>
      <w:r>
        <w:t xml:space="preserve"> </w:t>
      </w:r>
      <w:proofErr w:type="spellStart"/>
      <w:r>
        <w:t>Bereich</w:t>
      </w:r>
      <w:proofErr w:type="spellEnd"/>
      <w:r>
        <w:t xml:space="preserve"> </w:t>
      </w:r>
      <w:proofErr w:type="spellStart"/>
      <w:r>
        <w:t>logischen</w:t>
      </w:r>
      <w:proofErr w:type="spellEnd"/>
      <w:r>
        <w:t xml:space="preserve"> </w:t>
      </w:r>
      <w:proofErr w:type="spellStart"/>
      <w:r>
        <w:t>Denken</w:t>
      </w:r>
      <w:proofErr w:type="spellEnd"/>
      <w:r>
        <w:t xml:space="preserve"> und </w:t>
      </w:r>
      <w:proofErr w:type="spellStart"/>
      <w:r>
        <w:t>Lösen</w:t>
      </w:r>
      <w:proofErr w:type="spellEnd"/>
      <w:r>
        <w:t xml:space="preserve"> von </w:t>
      </w:r>
      <w:proofErr w:type="spellStart"/>
      <w:r>
        <w:t>Problemen</w:t>
      </w:r>
      <w:proofErr w:type="spellEnd"/>
      <w:r>
        <w:t xml:space="preserve"> </w:t>
      </w:r>
      <w:proofErr w:type="spellStart"/>
      <w:r>
        <w:t>zu</w:t>
      </w:r>
      <w:proofErr w:type="spellEnd"/>
      <w:r>
        <w:t xml:space="preserve"> </w:t>
      </w:r>
      <w:proofErr w:type="spellStart"/>
      <w:r>
        <w:t>verbessern</w:t>
      </w:r>
      <w:proofErr w:type="spellEnd"/>
      <w:r>
        <w:t xml:space="preserve">. Der </w:t>
      </w:r>
      <w:proofErr w:type="spellStart"/>
      <w:r>
        <w:t>theoretische</w:t>
      </w:r>
      <w:proofErr w:type="spellEnd"/>
      <w:r>
        <w:t xml:space="preserve"> </w:t>
      </w:r>
      <w:proofErr w:type="spellStart"/>
      <w:r>
        <w:t>Teil</w:t>
      </w:r>
      <w:proofErr w:type="spellEnd"/>
      <w:r>
        <w:t xml:space="preserve"> </w:t>
      </w:r>
      <w:proofErr w:type="spellStart"/>
      <w:r>
        <w:t>dieser</w:t>
      </w:r>
      <w:proofErr w:type="spellEnd"/>
      <w:r>
        <w:t xml:space="preserve"> Arbeit hat </w:t>
      </w:r>
      <w:proofErr w:type="spellStart"/>
      <w:r>
        <w:t>uns</w:t>
      </w:r>
      <w:proofErr w:type="spellEnd"/>
      <w:r>
        <w:t xml:space="preserve"> </w:t>
      </w:r>
      <w:proofErr w:type="spellStart"/>
      <w:r>
        <w:t>dazu</w:t>
      </w:r>
      <w:proofErr w:type="spellEnd"/>
      <w:r>
        <w:t xml:space="preserve"> </w:t>
      </w:r>
      <w:proofErr w:type="spellStart"/>
      <w:r>
        <w:t>veranlasst</w:t>
      </w:r>
      <w:proofErr w:type="spellEnd"/>
      <w:r>
        <w:t xml:space="preserve"> </w:t>
      </w:r>
      <w:proofErr w:type="spellStart"/>
      <w:r>
        <w:t>uns</w:t>
      </w:r>
      <w:proofErr w:type="spellEnd"/>
      <w:r>
        <w:t xml:space="preserve"> </w:t>
      </w:r>
      <w:proofErr w:type="spellStart"/>
      <w:r>
        <w:t>gemeinsam</w:t>
      </w:r>
      <w:proofErr w:type="spellEnd"/>
      <w:r>
        <w:t xml:space="preserve"> </w:t>
      </w:r>
      <w:proofErr w:type="spellStart"/>
      <w:r>
        <w:t>als</w:t>
      </w:r>
      <w:proofErr w:type="spellEnd"/>
      <w:r>
        <w:t xml:space="preserve"> Gruppe in </w:t>
      </w:r>
      <w:proofErr w:type="spellStart"/>
      <w:r>
        <w:t>ein</w:t>
      </w:r>
      <w:proofErr w:type="spellEnd"/>
      <w:r>
        <w:t xml:space="preserve"> </w:t>
      </w:r>
      <w:proofErr w:type="spellStart"/>
      <w:r>
        <w:t>uns</w:t>
      </w:r>
      <w:proofErr w:type="spellEnd"/>
      <w:r>
        <w:t xml:space="preserve"> </w:t>
      </w:r>
      <w:proofErr w:type="spellStart"/>
      <w:r>
        <w:t>bislang</w:t>
      </w:r>
      <w:proofErr w:type="spellEnd"/>
      <w:r>
        <w:t xml:space="preserve"> </w:t>
      </w:r>
      <w:proofErr w:type="spellStart"/>
      <w:r>
        <w:t>fremdes</w:t>
      </w:r>
      <w:proofErr w:type="spellEnd"/>
      <w:r>
        <w:t xml:space="preserve"> </w:t>
      </w:r>
      <w:proofErr w:type="spellStart"/>
      <w:r>
        <w:t>Themengebiet</w:t>
      </w:r>
      <w:proofErr w:type="spellEnd"/>
      <w:r>
        <w:t xml:space="preserve"> </w:t>
      </w:r>
      <w:proofErr w:type="spellStart"/>
      <w:r>
        <w:t>einzuarbeiten</w:t>
      </w:r>
      <w:proofErr w:type="spellEnd"/>
      <w:r>
        <w:t xml:space="preserve">. </w:t>
      </w:r>
      <w:proofErr w:type="spellStart"/>
      <w:r>
        <w:t>Dabei</w:t>
      </w:r>
      <w:proofErr w:type="spellEnd"/>
      <w:r>
        <w:t xml:space="preserve"> </w:t>
      </w:r>
      <w:proofErr w:type="spellStart"/>
      <w:r>
        <w:t>haben</w:t>
      </w:r>
      <w:proofErr w:type="spellEnd"/>
      <w:r>
        <w:t xml:space="preserve"> </w:t>
      </w:r>
      <w:proofErr w:type="spellStart"/>
      <w:r>
        <w:t>wir</w:t>
      </w:r>
      <w:proofErr w:type="spellEnd"/>
      <w:r>
        <w:t xml:space="preserve"> </w:t>
      </w:r>
      <w:proofErr w:type="spellStart"/>
      <w:r>
        <w:t>unter</w:t>
      </w:r>
      <w:proofErr w:type="spellEnd"/>
      <w:r>
        <w:t xml:space="preserve"> </w:t>
      </w:r>
      <w:proofErr w:type="spellStart"/>
      <w:r>
        <w:t>anderem</w:t>
      </w:r>
      <w:proofErr w:type="spellEnd"/>
      <w:r>
        <w:t xml:space="preserve"> </w:t>
      </w:r>
      <w:proofErr w:type="spellStart"/>
      <w:r>
        <w:t>mit</w:t>
      </w:r>
      <w:proofErr w:type="spellEnd"/>
      <w:r>
        <w:t xml:space="preserve"> </w:t>
      </w:r>
      <w:proofErr w:type="spellStart"/>
      <w:r>
        <w:t>Aufwandsklassen</w:t>
      </w:r>
      <w:proofErr w:type="spellEnd"/>
      <w:r>
        <w:t xml:space="preserve"> </w:t>
      </w:r>
      <w:proofErr w:type="spellStart"/>
      <w:r>
        <w:t>beschäftigt</w:t>
      </w:r>
      <w:proofErr w:type="spellEnd"/>
      <w:r>
        <w:t xml:space="preserve"> und in </w:t>
      </w:r>
      <w:proofErr w:type="spellStart"/>
      <w:r>
        <w:t>diesem</w:t>
      </w:r>
      <w:proofErr w:type="spellEnd"/>
      <w:r>
        <w:t xml:space="preserve"> </w:t>
      </w:r>
      <w:proofErr w:type="spellStart"/>
      <w:r>
        <w:t>Kontext</w:t>
      </w:r>
      <w:proofErr w:type="spellEnd"/>
      <w:r>
        <w:t xml:space="preserve"> die </w:t>
      </w:r>
      <w:proofErr w:type="spellStart"/>
      <w:r>
        <w:t>Aufwandsklassen</w:t>
      </w:r>
      <w:proofErr w:type="spellEnd"/>
      <w:r>
        <w:t xml:space="preserve"> NP-</w:t>
      </w:r>
      <w:proofErr w:type="spellStart"/>
      <w:r>
        <w:t>schwer</w:t>
      </w:r>
      <w:proofErr w:type="spellEnd"/>
      <w:r>
        <w:t xml:space="preserve">, NP und P </w:t>
      </w:r>
      <w:proofErr w:type="spellStart"/>
      <w:r>
        <w:t>kennengelernt</w:t>
      </w:r>
      <w:proofErr w:type="spellEnd"/>
      <w:r>
        <w:t xml:space="preserve">. Die Recherche in </w:t>
      </w:r>
      <w:proofErr w:type="spellStart"/>
      <w:r>
        <w:t>diesem</w:t>
      </w:r>
      <w:proofErr w:type="spellEnd"/>
      <w:r>
        <w:t xml:space="preserve"> </w:t>
      </w:r>
      <w:proofErr w:type="spellStart"/>
      <w:r>
        <w:t>Kontext</w:t>
      </w:r>
      <w:proofErr w:type="spellEnd"/>
      <w:r>
        <w:t xml:space="preserve"> hat </w:t>
      </w:r>
      <w:proofErr w:type="spellStart"/>
      <w:r>
        <w:t>uns</w:t>
      </w:r>
      <w:proofErr w:type="spellEnd"/>
      <w:r>
        <w:t xml:space="preserve"> </w:t>
      </w:r>
      <w:proofErr w:type="spellStart"/>
      <w:r>
        <w:t>ein</w:t>
      </w:r>
      <w:proofErr w:type="spellEnd"/>
      <w:r>
        <w:t xml:space="preserve"> </w:t>
      </w:r>
      <w:proofErr w:type="spellStart"/>
      <w:r>
        <w:t>abstraktes</w:t>
      </w:r>
      <w:proofErr w:type="spellEnd"/>
      <w:r>
        <w:t xml:space="preserve"> </w:t>
      </w:r>
      <w:proofErr w:type="spellStart"/>
      <w:r>
        <w:t>Verständnis</w:t>
      </w:r>
      <w:proofErr w:type="spellEnd"/>
      <w:r>
        <w:t xml:space="preserve"> des P/NP-Problems </w:t>
      </w:r>
      <w:proofErr w:type="spellStart"/>
      <w:r>
        <w:t>gegeben</w:t>
      </w:r>
      <w:proofErr w:type="spellEnd"/>
      <w:r>
        <w:t xml:space="preserve">, das dies </w:t>
      </w:r>
      <w:proofErr w:type="spellStart"/>
      <w:r>
        <w:t>notwendig</w:t>
      </w:r>
      <w:proofErr w:type="spellEnd"/>
      <w:r>
        <w:t xml:space="preserve"> war um die </w:t>
      </w:r>
      <w:proofErr w:type="spellStart"/>
      <w:r>
        <w:t>Aufwandsklasse</w:t>
      </w:r>
      <w:proofErr w:type="spellEnd"/>
      <w:r>
        <w:t xml:space="preserve"> NP-</w:t>
      </w:r>
      <w:proofErr w:type="spellStart"/>
      <w:r>
        <w:t>schwer</w:t>
      </w:r>
      <w:proofErr w:type="spellEnd"/>
      <w:r>
        <w:t xml:space="preserve"> </w:t>
      </w:r>
      <w:proofErr w:type="spellStart"/>
      <w:r>
        <w:t>zu</w:t>
      </w:r>
      <w:proofErr w:type="spellEnd"/>
      <w:r>
        <w:t xml:space="preserve"> verstehen und </w:t>
      </w:r>
      <w:proofErr w:type="spellStart"/>
      <w:r>
        <w:t>ein</w:t>
      </w:r>
      <w:proofErr w:type="spellEnd"/>
      <w:r>
        <w:t xml:space="preserve"> Problem in </w:t>
      </w:r>
      <w:proofErr w:type="spellStart"/>
      <w:r>
        <w:t>dieser</w:t>
      </w:r>
      <w:proofErr w:type="spellEnd"/>
      <w:r>
        <w:t xml:space="preserve"> formal </w:t>
      </w:r>
      <w:proofErr w:type="spellStart"/>
      <w:r>
        <w:t>einordnen</w:t>
      </w:r>
      <w:proofErr w:type="spellEnd"/>
      <w:r>
        <w:t xml:space="preserve"> </w:t>
      </w:r>
      <w:proofErr w:type="spellStart"/>
      <w:r>
        <w:t>zu</w:t>
      </w:r>
      <w:proofErr w:type="spellEnd"/>
      <w:r>
        <w:t xml:space="preserve"> </w:t>
      </w:r>
      <w:proofErr w:type="spellStart"/>
      <w:r>
        <w:t>können</w:t>
      </w:r>
      <w:proofErr w:type="spellEnd"/>
      <w:r>
        <w:t>.</w:t>
      </w:r>
    </w:p>
    <w:p w14:paraId="5A478857" w14:textId="77777777" w:rsidR="00624AB0" w:rsidRDefault="00624AB0" w:rsidP="00B56F01">
      <w:pPr>
        <w:tabs>
          <w:tab w:val="left" w:pos="3015"/>
        </w:tabs>
        <w:jc w:val="both"/>
      </w:pPr>
      <w:proofErr w:type="spellStart"/>
      <w:r>
        <w:t>Weitere</w:t>
      </w:r>
      <w:proofErr w:type="spellEnd"/>
      <w:r>
        <w:t xml:space="preserve"> </w:t>
      </w:r>
      <w:proofErr w:type="spellStart"/>
      <w:r>
        <w:t>Erkenntnisse</w:t>
      </w:r>
      <w:proofErr w:type="spellEnd"/>
      <w:r>
        <w:t xml:space="preserve"> </w:t>
      </w:r>
      <w:proofErr w:type="spellStart"/>
      <w:r>
        <w:t>bestehen</w:t>
      </w:r>
      <w:proofErr w:type="spellEnd"/>
      <w:r>
        <w:t xml:space="preserve"> in den </w:t>
      </w:r>
      <w:proofErr w:type="spellStart"/>
      <w:r>
        <w:t>Arbeitsweisen</w:t>
      </w:r>
      <w:proofErr w:type="spellEnd"/>
      <w:r>
        <w:t xml:space="preserve"> der </w:t>
      </w:r>
      <w:proofErr w:type="spellStart"/>
      <w:r>
        <w:t>einzelnen</w:t>
      </w:r>
      <w:proofErr w:type="spellEnd"/>
      <w:r>
        <w:t xml:space="preserve"> </w:t>
      </w:r>
      <w:proofErr w:type="spellStart"/>
      <w:r>
        <w:t>Algorithmen</w:t>
      </w:r>
      <w:proofErr w:type="spellEnd"/>
      <w:r>
        <w:t xml:space="preserve">, </w:t>
      </w:r>
      <w:proofErr w:type="spellStart"/>
      <w:r>
        <w:t>sowohl</w:t>
      </w:r>
      <w:proofErr w:type="spellEnd"/>
      <w:r>
        <w:t xml:space="preserve"> auf </w:t>
      </w:r>
      <w:proofErr w:type="spellStart"/>
      <w:r>
        <w:t>theoretischer</w:t>
      </w:r>
      <w:proofErr w:type="spellEnd"/>
      <w:r>
        <w:t xml:space="preserve"> </w:t>
      </w:r>
      <w:proofErr w:type="spellStart"/>
      <w:r>
        <w:t>als</w:t>
      </w:r>
      <w:proofErr w:type="spellEnd"/>
      <w:r>
        <w:t xml:space="preserve"> </w:t>
      </w:r>
      <w:proofErr w:type="spellStart"/>
      <w:r>
        <w:t>auch</w:t>
      </w:r>
      <w:proofErr w:type="spellEnd"/>
      <w:r>
        <w:t xml:space="preserve"> auf </w:t>
      </w:r>
      <w:proofErr w:type="spellStart"/>
      <w:r>
        <w:t>praktischer</w:t>
      </w:r>
      <w:proofErr w:type="spellEnd"/>
      <w:r>
        <w:t xml:space="preserve"> </w:t>
      </w:r>
      <w:proofErr w:type="spellStart"/>
      <w:r>
        <w:t>Ebene</w:t>
      </w:r>
      <w:proofErr w:type="spellEnd"/>
      <w:r>
        <w:t xml:space="preserve">. Das </w:t>
      </w:r>
      <w:proofErr w:type="spellStart"/>
      <w:r>
        <w:t>Auseinandersetzen</w:t>
      </w:r>
      <w:proofErr w:type="spellEnd"/>
      <w:r>
        <w:t xml:space="preserve"> </w:t>
      </w:r>
      <w:proofErr w:type="spellStart"/>
      <w:r>
        <w:t>mit</w:t>
      </w:r>
      <w:proofErr w:type="spellEnd"/>
      <w:r>
        <w:t xml:space="preserve"> </w:t>
      </w:r>
      <w:proofErr w:type="spellStart"/>
      <w:r>
        <w:t>Determinismus</w:t>
      </w:r>
      <w:proofErr w:type="spellEnd"/>
      <w:r>
        <w:t xml:space="preserve">, Completeness und Soundness </w:t>
      </w:r>
      <w:proofErr w:type="spellStart"/>
      <w:r>
        <w:t>führten</w:t>
      </w:r>
      <w:proofErr w:type="spellEnd"/>
      <w:r>
        <w:t xml:space="preserve"> </w:t>
      </w:r>
      <w:proofErr w:type="spellStart"/>
      <w:r>
        <w:t>zu</w:t>
      </w:r>
      <w:proofErr w:type="spellEnd"/>
      <w:r>
        <w:t xml:space="preserve"> </w:t>
      </w:r>
      <w:proofErr w:type="spellStart"/>
      <w:r>
        <w:t>einem</w:t>
      </w:r>
      <w:proofErr w:type="spellEnd"/>
      <w:r>
        <w:t xml:space="preserve"> </w:t>
      </w:r>
      <w:proofErr w:type="spellStart"/>
      <w:r>
        <w:t>hohen</w:t>
      </w:r>
      <w:proofErr w:type="spellEnd"/>
      <w:r>
        <w:t xml:space="preserve"> </w:t>
      </w:r>
      <w:proofErr w:type="spellStart"/>
      <w:r>
        <w:t>theoretischen</w:t>
      </w:r>
      <w:proofErr w:type="spellEnd"/>
      <w:r>
        <w:t xml:space="preserve"> </w:t>
      </w:r>
      <w:proofErr w:type="spellStart"/>
      <w:r>
        <w:t>Verständnis</w:t>
      </w:r>
      <w:proofErr w:type="spellEnd"/>
      <w:r>
        <w:t xml:space="preserve"> von </w:t>
      </w:r>
      <w:proofErr w:type="spellStart"/>
      <w:r>
        <w:t>Algorithmus</w:t>
      </w:r>
      <w:proofErr w:type="spellEnd"/>
      <w:r>
        <w:t xml:space="preserve"> A.  </w:t>
      </w:r>
      <w:proofErr w:type="spellStart"/>
      <w:r>
        <w:t>Anschließende</w:t>
      </w:r>
      <w:proofErr w:type="spellEnd"/>
      <w:r>
        <w:t xml:space="preserve"> </w:t>
      </w:r>
      <w:proofErr w:type="spellStart"/>
      <w:r>
        <w:t>Implementationen</w:t>
      </w:r>
      <w:proofErr w:type="spellEnd"/>
      <w:r>
        <w:t xml:space="preserve"> </w:t>
      </w:r>
      <w:proofErr w:type="spellStart"/>
      <w:r>
        <w:t>dieser</w:t>
      </w:r>
      <w:proofErr w:type="spellEnd"/>
      <w:r>
        <w:t xml:space="preserve"> </w:t>
      </w:r>
      <w:proofErr w:type="spellStart"/>
      <w:r>
        <w:t>Algorithmen</w:t>
      </w:r>
      <w:proofErr w:type="spellEnd"/>
      <w:r>
        <w:t xml:space="preserve"> </w:t>
      </w:r>
      <w:proofErr w:type="spellStart"/>
      <w:r>
        <w:t>haben</w:t>
      </w:r>
      <w:proofErr w:type="spellEnd"/>
      <w:r>
        <w:t xml:space="preserve"> </w:t>
      </w:r>
      <w:proofErr w:type="spellStart"/>
      <w:r>
        <w:t>nicht</w:t>
      </w:r>
      <w:proofErr w:type="spellEnd"/>
      <w:r>
        <w:t xml:space="preserve"> </w:t>
      </w:r>
      <w:proofErr w:type="spellStart"/>
      <w:r>
        <w:t>nur</w:t>
      </w:r>
      <w:proofErr w:type="spellEnd"/>
      <w:r>
        <w:t xml:space="preserve"> die </w:t>
      </w:r>
      <w:proofErr w:type="spellStart"/>
      <w:r>
        <w:t>Programmierkenntnisse</w:t>
      </w:r>
      <w:proofErr w:type="spellEnd"/>
      <w:r>
        <w:t xml:space="preserve"> </w:t>
      </w:r>
      <w:proofErr w:type="spellStart"/>
      <w:r>
        <w:t>im</w:t>
      </w:r>
      <w:proofErr w:type="spellEnd"/>
      <w:r>
        <w:t xml:space="preserve"> </w:t>
      </w:r>
      <w:proofErr w:type="spellStart"/>
      <w:r>
        <w:t>Allgemeinen</w:t>
      </w:r>
      <w:proofErr w:type="spellEnd"/>
      <w:r>
        <w:t xml:space="preserve"> </w:t>
      </w:r>
      <w:proofErr w:type="spellStart"/>
      <w:r>
        <w:t>aufgewertet</w:t>
      </w:r>
      <w:proofErr w:type="spellEnd"/>
      <w:r>
        <w:t xml:space="preserve">, </w:t>
      </w:r>
      <w:proofErr w:type="spellStart"/>
      <w:r>
        <w:t>sondern</w:t>
      </w:r>
      <w:proofErr w:type="spellEnd"/>
      <w:r>
        <w:t xml:space="preserve"> </w:t>
      </w:r>
      <w:proofErr w:type="spellStart"/>
      <w:r>
        <w:t>auch</w:t>
      </w:r>
      <w:proofErr w:type="spellEnd"/>
      <w:r>
        <w:t xml:space="preserve"> das </w:t>
      </w:r>
      <w:proofErr w:type="spellStart"/>
      <w:r>
        <w:t>Debuggen</w:t>
      </w:r>
      <w:proofErr w:type="spellEnd"/>
      <w:r>
        <w:t xml:space="preserve"> </w:t>
      </w:r>
      <w:proofErr w:type="spellStart"/>
      <w:r>
        <w:t>komplexer</w:t>
      </w:r>
      <w:proofErr w:type="spellEnd"/>
      <w:r>
        <w:t xml:space="preserve"> </w:t>
      </w:r>
      <w:proofErr w:type="spellStart"/>
      <w:r>
        <w:t>rekursiver</w:t>
      </w:r>
      <w:proofErr w:type="spellEnd"/>
      <w:r>
        <w:t xml:space="preserve"> </w:t>
      </w:r>
      <w:proofErr w:type="spellStart"/>
      <w:r>
        <w:t>Funktionen</w:t>
      </w:r>
      <w:proofErr w:type="spellEnd"/>
      <w:r>
        <w:t>.</w:t>
      </w:r>
    </w:p>
    <w:p w14:paraId="0546684C" w14:textId="77777777" w:rsidR="00624AB0" w:rsidRDefault="00624AB0" w:rsidP="00B56F01">
      <w:pPr>
        <w:tabs>
          <w:tab w:val="left" w:pos="3015"/>
        </w:tabs>
        <w:jc w:val="both"/>
      </w:pPr>
      <w:proofErr w:type="spellStart"/>
      <w:r>
        <w:t>Insgesamt</w:t>
      </w:r>
      <w:proofErr w:type="spellEnd"/>
      <w:r>
        <w:t xml:space="preserve"> hat </w:t>
      </w:r>
      <w:proofErr w:type="spellStart"/>
      <w:r>
        <w:t>sich</w:t>
      </w:r>
      <w:proofErr w:type="spellEnd"/>
      <w:r>
        <w:t xml:space="preserve"> das </w:t>
      </w:r>
      <w:proofErr w:type="spellStart"/>
      <w:r>
        <w:t>theoretische</w:t>
      </w:r>
      <w:proofErr w:type="spellEnd"/>
      <w:r>
        <w:t xml:space="preserve"> </w:t>
      </w:r>
      <w:proofErr w:type="spellStart"/>
      <w:r>
        <w:t>Verständis</w:t>
      </w:r>
      <w:proofErr w:type="spellEnd"/>
      <w:r>
        <w:t xml:space="preserve"> und die </w:t>
      </w:r>
      <w:proofErr w:type="spellStart"/>
      <w:r>
        <w:t>Fähigkeit</w:t>
      </w:r>
      <w:proofErr w:type="spellEnd"/>
      <w:r>
        <w:t xml:space="preserve"> </w:t>
      </w:r>
      <w:proofErr w:type="spellStart"/>
      <w:r>
        <w:t>Probleme</w:t>
      </w:r>
      <w:proofErr w:type="spellEnd"/>
      <w:r>
        <w:t xml:space="preserve"> in </w:t>
      </w:r>
      <w:proofErr w:type="spellStart"/>
      <w:r>
        <w:t>bislang</w:t>
      </w:r>
      <w:proofErr w:type="spellEnd"/>
      <w:r>
        <w:t xml:space="preserve"> </w:t>
      </w:r>
      <w:proofErr w:type="spellStart"/>
      <w:r>
        <w:t>unbekannten</w:t>
      </w:r>
      <w:proofErr w:type="spellEnd"/>
      <w:r>
        <w:t xml:space="preserve"> </w:t>
      </w:r>
      <w:proofErr w:type="spellStart"/>
      <w:r>
        <w:t>Teilbereichen</w:t>
      </w:r>
      <w:proofErr w:type="spellEnd"/>
      <w:r>
        <w:t xml:space="preserve"> </w:t>
      </w:r>
      <w:proofErr w:type="spellStart"/>
      <w:r>
        <w:t>zu</w:t>
      </w:r>
      <w:proofErr w:type="spellEnd"/>
      <w:r>
        <w:t xml:space="preserve"> </w:t>
      </w:r>
      <w:proofErr w:type="spellStart"/>
      <w:r>
        <w:t>Lösen</w:t>
      </w:r>
      <w:proofErr w:type="spellEnd"/>
      <w:r>
        <w:t xml:space="preserve"> </w:t>
      </w:r>
      <w:proofErr w:type="spellStart"/>
      <w:r>
        <w:t>bei</w:t>
      </w:r>
      <w:proofErr w:type="spellEnd"/>
      <w:r>
        <w:t xml:space="preserve"> </w:t>
      </w:r>
      <w:proofErr w:type="spellStart"/>
      <w:r>
        <w:t>allen</w:t>
      </w:r>
      <w:proofErr w:type="spellEnd"/>
      <w:r>
        <w:t xml:space="preserve"> </w:t>
      </w:r>
      <w:proofErr w:type="spellStart"/>
      <w:r>
        <w:t>Gruppenmitgliedern</w:t>
      </w:r>
      <w:proofErr w:type="spellEnd"/>
      <w:r>
        <w:t xml:space="preserve"> </w:t>
      </w:r>
      <w:proofErr w:type="spellStart"/>
      <w:r>
        <w:t>verstärkt</w:t>
      </w:r>
      <w:proofErr w:type="spellEnd"/>
      <w:r>
        <w:t xml:space="preserve"> </w:t>
      </w:r>
      <w:proofErr w:type="spellStart"/>
      <w:r>
        <w:t>ausgeprägt</w:t>
      </w:r>
      <w:proofErr w:type="spellEnd"/>
      <w:r>
        <w:t>.</w:t>
      </w:r>
    </w:p>
    <w:p w14:paraId="763F43B2" w14:textId="50BC7AE0" w:rsidR="00624AB0" w:rsidRDefault="00624AB0" w:rsidP="00B56F01">
      <w:pPr>
        <w:jc w:val="both"/>
        <w:rPr>
          <w:lang w:val="de-DE"/>
        </w:rPr>
      </w:pPr>
    </w:p>
    <w:p w14:paraId="54EC7DBB" w14:textId="6A4274AE" w:rsidR="00A603B1" w:rsidRPr="00A603B1" w:rsidRDefault="00A603B1" w:rsidP="00A603B1">
      <w:pPr>
        <w:pStyle w:val="berschrift1"/>
        <w:rPr>
          <w:lang w:val="de-DE"/>
        </w:rPr>
      </w:pPr>
      <w:bookmarkStart w:id="170" w:name="_Toc16719175"/>
      <w:r w:rsidRPr="00A603B1">
        <w:rPr>
          <w:lang w:val="de-DE"/>
        </w:rPr>
        <w:t>Probleme</w:t>
      </w:r>
      <w:bookmarkEnd w:id="170"/>
    </w:p>
    <w:p w14:paraId="47E7BE29" w14:textId="77777777" w:rsidR="00A603B1" w:rsidRDefault="00A603B1" w:rsidP="00A603B1">
      <w:pPr>
        <w:jc w:val="both"/>
        <w:rPr>
          <w:lang w:val="de-DE"/>
        </w:rPr>
      </w:pPr>
      <w:r>
        <w:rPr>
          <w:lang w:val="de-DE"/>
        </w:rPr>
        <w:t xml:space="preserve">1. </w:t>
      </w:r>
      <w:r w:rsidRPr="00A603B1">
        <w:rPr>
          <w:lang w:val="de-DE"/>
        </w:rPr>
        <w:t xml:space="preserve">In der Beschreibung des </w:t>
      </w:r>
      <w:proofErr w:type="spellStart"/>
      <w:r w:rsidRPr="00A603B1">
        <w:rPr>
          <w:lang w:val="de-DE"/>
        </w:rPr>
        <w:t>Algorithus</w:t>
      </w:r>
      <w:proofErr w:type="spellEnd"/>
      <w:r w:rsidRPr="00A603B1">
        <w:rPr>
          <w:lang w:val="de-DE"/>
        </w:rPr>
        <w:t xml:space="preserve"> A stand “wähle eine Variable x”.</w:t>
      </w:r>
      <w:r>
        <w:rPr>
          <w:lang w:val="de-DE"/>
        </w:rPr>
        <w:t xml:space="preserve"> </w:t>
      </w:r>
      <w:r w:rsidRPr="00A603B1">
        <w:rPr>
          <w:lang w:val="de-DE"/>
        </w:rPr>
        <w:t>Die Wahl der Variable war nicht weiter beschrieben, weshalb die Implementation unklar war.</w:t>
      </w:r>
    </w:p>
    <w:p w14:paraId="5148C55E" w14:textId="4F5696E5" w:rsidR="00A603B1" w:rsidRPr="00A603B1" w:rsidRDefault="00A603B1" w:rsidP="00A603B1">
      <w:pPr>
        <w:jc w:val="both"/>
        <w:rPr>
          <w:lang w:val="de-DE"/>
        </w:rPr>
      </w:pPr>
      <w:r w:rsidRPr="00A603B1">
        <w:rPr>
          <w:lang w:val="de-DE"/>
        </w:rPr>
        <w:lastRenderedPageBreak/>
        <w:t>Lösung: Es wurde keine Heuristik für die Variablenauswahl genutzt. Es wurde vielmehr eine zufällige Variable ausgewählt (nach der Reihenfolge in der Variablendeklaration).</w:t>
      </w:r>
    </w:p>
    <w:p w14:paraId="6FC87B37" w14:textId="77777777" w:rsidR="00A603B1" w:rsidRPr="00A603B1" w:rsidRDefault="00A603B1" w:rsidP="00A603B1">
      <w:pPr>
        <w:jc w:val="both"/>
        <w:rPr>
          <w:lang w:val="de-DE"/>
        </w:rPr>
      </w:pPr>
    </w:p>
    <w:p w14:paraId="0750C5D6" w14:textId="0D6A21F1" w:rsidR="00A603B1" w:rsidRDefault="00A603B1" w:rsidP="00A603B1">
      <w:pPr>
        <w:jc w:val="both"/>
        <w:rPr>
          <w:lang w:val="de-DE"/>
        </w:rPr>
      </w:pPr>
      <w:r w:rsidRPr="00A603B1">
        <w:rPr>
          <w:lang w:val="de-DE"/>
        </w:rPr>
        <w:t xml:space="preserve">2. Die Implementierung der </w:t>
      </w:r>
      <w:proofErr w:type="spellStart"/>
      <w:r w:rsidRPr="00A603B1">
        <w:rPr>
          <w:lang w:val="de-DE"/>
        </w:rPr>
        <w:t>Lazy</w:t>
      </w:r>
      <w:proofErr w:type="spellEnd"/>
      <w:r w:rsidRPr="00A603B1">
        <w:rPr>
          <w:lang w:val="de-DE"/>
        </w:rPr>
        <w:t xml:space="preserve"> </w:t>
      </w:r>
      <w:proofErr w:type="spellStart"/>
      <w:r w:rsidRPr="00A603B1">
        <w:rPr>
          <w:lang w:val="de-DE"/>
        </w:rPr>
        <w:t>Clause</w:t>
      </w:r>
      <w:proofErr w:type="spellEnd"/>
      <w:r w:rsidRPr="00A603B1">
        <w:rPr>
          <w:lang w:val="de-DE"/>
        </w:rPr>
        <w:t xml:space="preserve"> Evaluation passte nicht mit der vorhandenen Datenstruktur zusammen. Es konnten mit den derzeitigen Hilfsvariablen nicht die nötigen Entscheidungen getroffen werden.</w:t>
      </w:r>
    </w:p>
    <w:p w14:paraId="54F3EA99" w14:textId="110BD153" w:rsidR="00A603B1" w:rsidRPr="00A603B1" w:rsidRDefault="00A603B1" w:rsidP="00A603B1">
      <w:pPr>
        <w:jc w:val="both"/>
        <w:rPr>
          <w:lang w:val="de-DE"/>
        </w:rPr>
      </w:pPr>
      <w:r w:rsidRPr="00A603B1">
        <w:rPr>
          <w:lang w:val="de-DE"/>
        </w:rPr>
        <w:t xml:space="preserve">Lösung: Es wurden neue Hilfsstruktur eingeführt. Die Evaluation der einzelnen Simple </w:t>
      </w:r>
      <w:proofErr w:type="spellStart"/>
      <w:r w:rsidRPr="00A603B1">
        <w:rPr>
          <w:lang w:val="de-DE"/>
        </w:rPr>
        <w:t>Constraints</w:t>
      </w:r>
      <w:proofErr w:type="spellEnd"/>
      <w:r w:rsidRPr="00A603B1">
        <w:rPr>
          <w:lang w:val="de-DE"/>
        </w:rPr>
        <w:t xml:space="preserve"> wurde in einer Liste gespeichert, um die Entscheidungen treffen zu können.</w:t>
      </w:r>
      <w:r>
        <w:rPr>
          <w:lang w:val="de-DE"/>
        </w:rPr>
        <w:t xml:space="preserve"> </w:t>
      </w:r>
      <w:r w:rsidRPr="00A603B1">
        <w:rPr>
          <w:lang w:val="de-DE"/>
        </w:rPr>
        <w:t xml:space="preserve">Demnach wurde für jeden Simple </w:t>
      </w:r>
      <w:proofErr w:type="spellStart"/>
      <w:r w:rsidRPr="00A603B1">
        <w:rPr>
          <w:lang w:val="de-DE"/>
        </w:rPr>
        <w:t>Constraint</w:t>
      </w:r>
      <w:proofErr w:type="spellEnd"/>
      <w:r w:rsidRPr="00A603B1">
        <w:rPr>
          <w:lang w:val="de-DE"/>
        </w:rPr>
        <w:t xml:space="preserve"> gespeichert, ob der </w:t>
      </w:r>
      <w:proofErr w:type="spellStart"/>
      <w:r w:rsidRPr="00A603B1">
        <w:rPr>
          <w:lang w:val="de-DE"/>
        </w:rPr>
        <w:t>Constraint</w:t>
      </w:r>
      <w:proofErr w:type="spellEnd"/>
      <w:r w:rsidRPr="00A603B1">
        <w:rPr>
          <w:lang w:val="de-DE"/>
        </w:rPr>
        <w:t xml:space="preserve"> </w:t>
      </w:r>
      <w:proofErr w:type="spellStart"/>
      <w:r w:rsidRPr="00A603B1">
        <w:rPr>
          <w:lang w:val="de-DE"/>
        </w:rPr>
        <w:t>true</w:t>
      </w:r>
      <w:proofErr w:type="spellEnd"/>
      <w:r w:rsidRPr="00A603B1">
        <w:rPr>
          <w:lang w:val="de-DE"/>
        </w:rPr>
        <w:t xml:space="preserve">, </w:t>
      </w:r>
      <w:proofErr w:type="spellStart"/>
      <w:r w:rsidRPr="00A603B1">
        <w:rPr>
          <w:lang w:val="de-DE"/>
        </w:rPr>
        <w:t>false</w:t>
      </w:r>
      <w:proofErr w:type="spellEnd"/>
      <w:r w:rsidRPr="00A603B1">
        <w:rPr>
          <w:lang w:val="de-DE"/>
        </w:rPr>
        <w:t xml:space="preserve">, </w:t>
      </w:r>
      <w:proofErr w:type="spellStart"/>
      <w:r w:rsidRPr="00A603B1">
        <w:rPr>
          <w:lang w:val="de-DE"/>
        </w:rPr>
        <w:t>Inconclusive</w:t>
      </w:r>
      <w:proofErr w:type="spellEnd"/>
      <w:r w:rsidRPr="00A603B1">
        <w:rPr>
          <w:lang w:val="de-DE"/>
        </w:rPr>
        <w:t xml:space="preserve"> oder noch nicht ausgewertet ist.</w:t>
      </w:r>
    </w:p>
    <w:p w14:paraId="2C7BC587" w14:textId="77777777" w:rsidR="00A603B1" w:rsidRPr="00A603B1" w:rsidRDefault="00A603B1" w:rsidP="00A603B1">
      <w:pPr>
        <w:jc w:val="both"/>
        <w:rPr>
          <w:lang w:val="de-DE"/>
        </w:rPr>
      </w:pPr>
    </w:p>
    <w:p w14:paraId="23558CA2" w14:textId="77777777" w:rsidR="00A603B1" w:rsidRPr="00A603B1" w:rsidRDefault="00A603B1" w:rsidP="00A603B1">
      <w:pPr>
        <w:jc w:val="both"/>
        <w:rPr>
          <w:lang w:val="de-DE"/>
        </w:rPr>
      </w:pPr>
      <w:r w:rsidRPr="00A603B1">
        <w:rPr>
          <w:lang w:val="de-DE"/>
        </w:rPr>
        <w:t>3. NP-Vollständig und NP-Schwer bedurften einer Auffrischung dieser Thematik.</w:t>
      </w:r>
    </w:p>
    <w:p w14:paraId="2400EC5C" w14:textId="77777777" w:rsidR="00A603B1" w:rsidRPr="00A603B1" w:rsidRDefault="00A603B1" w:rsidP="00A603B1">
      <w:pPr>
        <w:jc w:val="both"/>
        <w:rPr>
          <w:lang w:val="de-DE"/>
        </w:rPr>
      </w:pPr>
    </w:p>
    <w:p w14:paraId="69C2CD79" w14:textId="5C3919D2" w:rsidR="00A603B1" w:rsidRDefault="00A603B1" w:rsidP="00A603B1">
      <w:pPr>
        <w:jc w:val="both"/>
        <w:rPr>
          <w:lang w:val="de-DE"/>
        </w:rPr>
      </w:pPr>
      <w:r w:rsidRPr="00A603B1">
        <w:rPr>
          <w:lang w:val="de-DE"/>
        </w:rPr>
        <w:t xml:space="preserve">Lösung: </w:t>
      </w:r>
      <w:r>
        <w:rPr>
          <w:lang w:val="de-DE"/>
        </w:rPr>
        <w:t>Es war notwendig die</w:t>
      </w:r>
      <w:r w:rsidRPr="00A603B1">
        <w:rPr>
          <w:lang w:val="de-DE"/>
        </w:rPr>
        <w:t xml:space="preserve"> bis dato in Vergessenheit geratenen Grundkennt</w:t>
      </w:r>
      <w:r>
        <w:rPr>
          <w:lang w:val="de-DE"/>
        </w:rPr>
        <w:t>n</w:t>
      </w:r>
      <w:r w:rsidRPr="00A603B1">
        <w:rPr>
          <w:lang w:val="de-DE"/>
        </w:rPr>
        <w:t>isse bezüglich der Thematik “Aufwandsklassen und Abschätzung” neu zu behandeln.</w:t>
      </w:r>
    </w:p>
    <w:p w14:paraId="15A06E79" w14:textId="77777777" w:rsidR="00A603B1" w:rsidRPr="00624AB0" w:rsidRDefault="00A603B1" w:rsidP="00A603B1">
      <w:pPr>
        <w:jc w:val="both"/>
        <w:rPr>
          <w:lang w:val="de-DE"/>
        </w:rPr>
      </w:pPr>
    </w:p>
    <w:p w14:paraId="4E3F8F3B" w14:textId="372097C7" w:rsidR="00B56F01" w:rsidRDefault="009F5EDE" w:rsidP="009F5EDE">
      <w:pPr>
        <w:pStyle w:val="berschrift1"/>
        <w:rPr>
          <w:lang w:val="de-DE"/>
        </w:rPr>
      </w:pPr>
      <w:bookmarkStart w:id="171" w:name="_Toc16719176"/>
      <w:r>
        <w:rPr>
          <w:lang w:val="de-DE"/>
        </w:rPr>
        <w:t>Zeiterfassung</w:t>
      </w:r>
      <w:bookmarkEnd w:id="171"/>
    </w:p>
    <w:tbl>
      <w:tblPr>
        <w:tblStyle w:val="Tabellenraster"/>
        <w:tblW w:w="0" w:type="auto"/>
        <w:tblLook w:val="04A0" w:firstRow="1" w:lastRow="0" w:firstColumn="1" w:lastColumn="0" w:noHBand="0" w:noVBand="1"/>
      </w:tblPr>
      <w:tblGrid>
        <w:gridCol w:w="2119"/>
        <w:gridCol w:w="2085"/>
        <w:gridCol w:w="1947"/>
        <w:gridCol w:w="3199"/>
      </w:tblGrid>
      <w:tr w:rsidR="009F5EDE" w14:paraId="02D35CFC" w14:textId="2F8DF34F" w:rsidTr="00D44DA8">
        <w:tc>
          <w:tcPr>
            <w:tcW w:w="2119" w:type="dxa"/>
          </w:tcPr>
          <w:p w14:paraId="230FF6B3" w14:textId="4ABE2F09" w:rsidR="009F5EDE" w:rsidRDefault="009F5EDE" w:rsidP="00B56F01">
            <w:pPr>
              <w:jc w:val="both"/>
              <w:rPr>
                <w:lang w:val="de-DE"/>
              </w:rPr>
            </w:pPr>
            <w:r>
              <w:rPr>
                <w:lang w:val="de-DE"/>
              </w:rPr>
              <w:t>Aufgabenteil</w:t>
            </w:r>
          </w:p>
        </w:tc>
        <w:tc>
          <w:tcPr>
            <w:tcW w:w="2085" w:type="dxa"/>
          </w:tcPr>
          <w:p w14:paraId="3677F92F" w14:textId="5E7E741B" w:rsidR="009F5EDE" w:rsidRDefault="009F5EDE" w:rsidP="00B56F01">
            <w:pPr>
              <w:jc w:val="both"/>
              <w:rPr>
                <w:lang w:val="de-DE"/>
              </w:rPr>
            </w:pPr>
            <w:r>
              <w:rPr>
                <w:lang w:val="de-DE"/>
              </w:rPr>
              <w:t>Beteiligte</w:t>
            </w:r>
          </w:p>
        </w:tc>
        <w:tc>
          <w:tcPr>
            <w:tcW w:w="1947" w:type="dxa"/>
          </w:tcPr>
          <w:p w14:paraId="339F56D8" w14:textId="225F2EBB" w:rsidR="009F5EDE" w:rsidRDefault="009F5EDE" w:rsidP="00B56F01">
            <w:pPr>
              <w:jc w:val="both"/>
              <w:rPr>
                <w:lang w:val="de-DE"/>
              </w:rPr>
            </w:pPr>
            <w:r>
              <w:rPr>
                <w:lang w:val="de-DE"/>
              </w:rPr>
              <w:t>Gesamte Dauer</w:t>
            </w:r>
          </w:p>
        </w:tc>
        <w:tc>
          <w:tcPr>
            <w:tcW w:w="3199" w:type="dxa"/>
          </w:tcPr>
          <w:p w14:paraId="73BBE268" w14:textId="5393522C" w:rsidR="009F5EDE" w:rsidRDefault="009F5EDE" w:rsidP="00B56F01">
            <w:pPr>
              <w:jc w:val="both"/>
              <w:rPr>
                <w:lang w:val="de-DE"/>
              </w:rPr>
            </w:pPr>
            <w:r>
              <w:rPr>
                <w:lang w:val="de-DE"/>
              </w:rPr>
              <w:t>Anmerkungen</w:t>
            </w:r>
          </w:p>
        </w:tc>
      </w:tr>
      <w:tr w:rsidR="009F5EDE" w14:paraId="2007924D" w14:textId="09E99F47" w:rsidTr="00D44DA8">
        <w:tc>
          <w:tcPr>
            <w:tcW w:w="2119" w:type="dxa"/>
          </w:tcPr>
          <w:p w14:paraId="01A2F216" w14:textId="5B44055A" w:rsidR="009F5EDE" w:rsidRDefault="009F5EDE" w:rsidP="00B56F01">
            <w:pPr>
              <w:jc w:val="both"/>
              <w:rPr>
                <w:lang w:val="de-DE"/>
              </w:rPr>
            </w:pPr>
            <w:r>
              <w:rPr>
                <w:lang w:val="de-DE"/>
              </w:rPr>
              <w:t>1a)</w:t>
            </w:r>
          </w:p>
        </w:tc>
        <w:tc>
          <w:tcPr>
            <w:tcW w:w="2085" w:type="dxa"/>
          </w:tcPr>
          <w:p w14:paraId="632DF4DC" w14:textId="159440AB" w:rsidR="009F5EDE" w:rsidRDefault="009F5EDE" w:rsidP="00B56F01">
            <w:pPr>
              <w:jc w:val="both"/>
              <w:rPr>
                <w:lang w:val="de-DE"/>
              </w:rPr>
            </w:pPr>
            <w:r>
              <w:rPr>
                <w:lang w:val="de-DE"/>
              </w:rPr>
              <w:t>Svenja, Jörn, Alex</w:t>
            </w:r>
          </w:p>
        </w:tc>
        <w:tc>
          <w:tcPr>
            <w:tcW w:w="1947" w:type="dxa"/>
          </w:tcPr>
          <w:p w14:paraId="7517759A" w14:textId="6F2E75EA" w:rsidR="009F5EDE" w:rsidRDefault="009F5EDE" w:rsidP="00B56F01">
            <w:pPr>
              <w:jc w:val="both"/>
              <w:rPr>
                <w:lang w:val="de-DE"/>
              </w:rPr>
            </w:pPr>
            <w:r>
              <w:rPr>
                <w:lang w:val="de-DE"/>
              </w:rPr>
              <w:t>1 Stunde</w:t>
            </w:r>
          </w:p>
        </w:tc>
        <w:tc>
          <w:tcPr>
            <w:tcW w:w="3199" w:type="dxa"/>
            <w:vMerge w:val="restart"/>
          </w:tcPr>
          <w:p w14:paraId="6290250E" w14:textId="364625EF" w:rsidR="009F5EDE" w:rsidRDefault="009F5EDE" w:rsidP="00B56F01">
            <w:pPr>
              <w:jc w:val="both"/>
              <w:rPr>
                <w:lang w:val="de-DE"/>
              </w:rPr>
            </w:pPr>
            <w:r>
              <w:rPr>
                <w:lang w:val="de-DE"/>
              </w:rPr>
              <w:t>Die Aufgaben 1a)</w:t>
            </w:r>
            <w:r w:rsidR="007522C4">
              <w:rPr>
                <w:lang w:val="de-DE"/>
              </w:rPr>
              <w:t xml:space="preserve"> </w:t>
            </w:r>
            <w:r>
              <w:rPr>
                <w:lang w:val="de-DE"/>
              </w:rPr>
              <w:t>- 1c) wurden in einer einzelnen Sitzung am 16.07 von 20:00 – 23:30 Uhr gemeinsam bearbeitet</w:t>
            </w:r>
          </w:p>
        </w:tc>
      </w:tr>
      <w:tr w:rsidR="009F5EDE" w14:paraId="22B3B4E8" w14:textId="4EEA881D" w:rsidTr="00D44DA8">
        <w:tc>
          <w:tcPr>
            <w:tcW w:w="2119" w:type="dxa"/>
          </w:tcPr>
          <w:p w14:paraId="5D846977" w14:textId="346F7789" w:rsidR="009F5EDE" w:rsidRDefault="009F5EDE" w:rsidP="00B56F01">
            <w:pPr>
              <w:jc w:val="both"/>
              <w:rPr>
                <w:lang w:val="de-DE"/>
              </w:rPr>
            </w:pPr>
            <w:r>
              <w:rPr>
                <w:lang w:val="de-DE"/>
              </w:rPr>
              <w:t>1b)</w:t>
            </w:r>
          </w:p>
        </w:tc>
        <w:tc>
          <w:tcPr>
            <w:tcW w:w="2085" w:type="dxa"/>
          </w:tcPr>
          <w:p w14:paraId="3BCEDDBC" w14:textId="0D38DC1B" w:rsidR="009F5EDE" w:rsidRDefault="009F5EDE" w:rsidP="00B56F01">
            <w:pPr>
              <w:jc w:val="both"/>
              <w:rPr>
                <w:lang w:val="de-DE"/>
              </w:rPr>
            </w:pPr>
            <w:r>
              <w:rPr>
                <w:lang w:val="de-DE"/>
              </w:rPr>
              <w:t>Svenja, Jörn, Alex</w:t>
            </w:r>
          </w:p>
        </w:tc>
        <w:tc>
          <w:tcPr>
            <w:tcW w:w="1947" w:type="dxa"/>
          </w:tcPr>
          <w:p w14:paraId="0A1D5788" w14:textId="6F81D6E6" w:rsidR="009F5EDE" w:rsidRDefault="009F5EDE" w:rsidP="00B56F01">
            <w:pPr>
              <w:jc w:val="both"/>
              <w:rPr>
                <w:lang w:val="de-DE"/>
              </w:rPr>
            </w:pPr>
            <w:r>
              <w:rPr>
                <w:lang w:val="de-DE"/>
              </w:rPr>
              <w:t>1 Stunde</w:t>
            </w:r>
          </w:p>
        </w:tc>
        <w:tc>
          <w:tcPr>
            <w:tcW w:w="3199" w:type="dxa"/>
            <w:vMerge/>
          </w:tcPr>
          <w:p w14:paraId="1674AE4F" w14:textId="77777777" w:rsidR="009F5EDE" w:rsidRDefault="009F5EDE" w:rsidP="00B56F01">
            <w:pPr>
              <w:jc w:val="both"/>
              <w:rPr>
                <w:lang w:val="de-DE"/>
              </w:rPr>
            </w:pPr>
          </w:p>
        </w:tc>
      </w:tr>
      <w:tr w:rsidR="009F5EDE" w14:paraId="1A2331EE" w14:textId="154FC426" w:rsidTr="00D44DA8">
        <w:tc>
          <w:tcPr>
            <w:tcW w:w="2119" w:type="dxa"/>
          </w:tcPr>
          <w:p w14:paraId="632FDA1B" w14:textId="04238332" w:rsidR="009F5EDE" w:rsidRDefault="009F5EDE" w:rsidP="00B56F01">
            <w:pPr>
              <w:jc w:val="both"/>
              <w:rPr>
                <w:lang w:val="de-DE"/>
              </w:rPr>
            </w:pPr>
            <w:r>
              <w:rPr>
                <w:lang w:val="de-DE"/>
              </w:rPr>
              <w:t>1c)</w:t>
            </w:r>
          </w:p>
        </w:tc>
        <w:tc>
          <w:tcPr>
            <w:tcW w:w="2085" w:type="dxa"/>
          </w:tcPr>
          <w:p w14:paraId="3DCF35FE" w14:textId="7A982450" w:rsidR="009F5EDE" w:rsidRDefault="009F5EDE" w:rsidP="00B56F01">
            <w:pPr>
              <w:jc w:val="both"/>
              <w:rPr>
                <w:lang w:val="de-DE"/>
              </w:rPr>
            </w:pPr>
            <w:r>
              <w:rPr>
                <w:lang w:val="de-DE"/>
              </w:rPr>
              <w:t>Svenja, Jörn, Alex</w:t>
            </w:r>
          </w:p>
        </w:tc>
        <w:tc>
          <w:tcPr>
            <w:tcW w:w="1947" w:type="dxa"/>
          </w:tcPr>
          <w:p w14:paraId="51573899" w14:textId="44D0388E" w:rsidR="009F5EDE" w:rsidRDefault="009F5EDE" w:rsidP="00B56F01">
            <w:pPr>
              <w:jc w:val="both"/>
              <w:rPr>
                <w:lang w:val="de-DE"/>
              </w:rPr>
            </w:pPr>
            <w:r>
              <w:rPr>
                <w:lang w:val="de-DE"/>
              </w:rPr>
              <w:t>1,5 Stunden</w:t>
            </w:r>
          </w:p>
        </w:tc>
        <w:tc>
          <w:tcPr>
            <w:tcW w:w="3199" w:type="dxa"/>
            <w:vMerge/>
          </w:tcPr>
          <w:p w14:paraId="3024A92B" w14:textId="77777777" w:rsidR="009F5EDE" w:rsidRDefault="009F5EDE" w:rsidP="00B56F01">
            <w:pPr>
              <w:jc w:val="both"/>
              <w:rPr>
                <w:lang w:val="de-DE"/>
              </w:rPr>
            </w:pPr>
          </w:p>
        </w:tc>
      </w:tr>
      <w:tr w:rsidR="007522C4" w14:paraId="41553603" w14:textId="097A956A" w:rsidTr="00D44DA8">
        <w:tc>
          <w:tcPr>
            <w:tcW w:w="2119" w:type="dxa"/>
          </w:tcPr>
          <w:p w14:paraId="533F43F6" w14:textId="0DF9AB09" w:rsidR="007522C4" w:rsidRDefault="007522C4" w:rsidP="00B56F01">
            <w:pPr>
              <w:jc w:val="both"/>
              <w:rPr>
                <w:lang w:val="de-DE"/>
              </w:rPr>
            </w:pPr>
            <w:r>
              <w:rPr>
                <w:lang w:val="de-DE"/>
              </w:rPr>
              <w:t>1d)</w:t>
            </w:r>
          </w:p>
        </w:tc>
        <w:tc>
          <w:tcPr>
            <w:tcW w:w="2085" w:type="dxa"/>
          </w:tcPr>
          <w:p w14:paraId="3D1F1FAA" w14:textId="65E08982" w:rsidR="007522C4" w:rsidRDefault="007522C4" w:rsidP="00B56F01">
            <w:pPr>
              <w:jc w:val="both"/>
              <w:rPr>
                <w:lang w:val="de-DE"/>
              </w:rPr>
            </w:pPr>
            <w:r>
              <w:rPr>
                <w:lang w:val="de-DE"/>
              </w:rPr>
              <w:t>Svenja, Jörn, Alex</w:t>
            </w:r>
          </w:p>
        </w:tc>
        <w:tc>
          <w:tcPr>
            <w:tcW w:w="1947" w:type="dxa"/>
          </w:tcPr>
          <w:p w14:paraId="6E0E9ACA" w14:textId="00A44999" w:rsidR="007522C4" w:rsidRDefault="007522C4" w:rsidP="00B56F01">
            <w:pPr>
              <w:jc w:val="both"/>
              <w:rPr>
                <w:lang w:val="de-DE"/>
              </w:rPr>
            </w:pPr>
            <w:r>
              <w:rPr>
                <w:lang w:val="de-DE"/>
              </w:rPr>
              <w:t>1,5 Stunden</w:t>
            </w:r>
          </w:p>
        </w:tc>
        <w:tc>
          <w:tcPr>
            <w:tcW w:w="3199" w:type="dxa"/>
            <w:vMerge w:val="restart"/>
          </w:tcPr>
          <w:p w14:paraId="5FBBD29B" w14:textId="77777777" w:rsidR="007522C4" w:rsidRDefault="007522C4" w:rsidP="00B56F01">
            <w:pPr>
              <w:jc w:val="both"/>
              <w:rPr>
                <w:lang w:val="de-DE"/>
              </w:rPr>
            </w:pPr>
            <w:r>
              <w:rPr>
                <w:lang w:val="de-DE"/>
              </w:rPr>
              <w:t>Die Aufgaben 1d), 1e) und 2a) wurden in der darauffolgenden Sitzung am 20.07 von 13:15 – 16:00 Uhr gemeinsam bearbeitet.</w:t>
            </w:r>
          </w:p>
          <w:p w14:paraId="3EC2BF3A" w14:textId="230F1812" w:rsidR="007522C4" w:rsidRDefault="007522C4" w:rsidP="00B56F01">
            <w:pPr>
              <w:jc w:val="both"/>
              <w:rPr>
                <w:lang w:val="de-DE"/>
              </w:rPr>
            </w:pPr>
            <w:r>
              <w:rPr>
                <w:lang w:val="de-DE"/>
              </w:rPr>
              <w:t>In dieser Sitzung wurde festgelegt, wer im praktischen Teil was implementiert.</w:t>
            </w:r>
          </w:p>
        </w:tc>
      </w:tr>
      <w:tr w:rsidR="007522C4" w14:paraId="0970BF8F" w14:textId="502EE4FE" w:rsidTr="00D44DA8">
        <w:tc>
          <w:tcPr>
            <w:tcW w:w="2119" w:type="dxa"/>
          </w:tcPr>
          <w:p w14:paraId="7D05EA07" w14:textId="652DFC94" w:rsidR="007522C4" w:rsidRDefault="007522C4" w:rsidP="00B56F01">
            <w:pPr>
              <w:jc w:val="both"/>
              <w:rPr>
                <w:lang w:val="de-DE"/>
              </w:rPr>
            </w:pPr>
            <w:r>
              <w:rPr>
                <w:lang w:val="de-DE"/>
              </w:rPr>
              <w:t>1e)</w:t>
            </w:r>
          </w:p>
        </w:tc>
        <w:tc>
          <w:tcPr>
            <w:tcW w:w="2085" w:type="dxa"/>
          </w:tcPr>
          <w:p w14:paraId="66EFFFAF" w14:textId="42654465" w:rsidR="007522C4" w:rsidRDefault="007522C4" w:rsidP="00B56F01">
            <w:pPr>
              <w:jc w:val="both"/>
              <w:rPr>
                <w:lang w:val="de-DE"/>
              </w:rPr>
            </w:pPr>
            <w:r>
              <w:rPr>
                <w:lang w:val="de-DE"/>
              </w:rPr>
              <w:t>Svenja, Jörn, Alex</w:t>
            </w:r>
          </w:p>
        </w:tc>
        <w:tc>
          <w:tcPr>
            <w:tcW w:w="1947" w:type="dxa"/>
          </w:tcPr>
          <w:p w14:paraId="2030C135" w14:textId="4BF1FB0D" w:rsidR="007522C4" w:rsidRDefault="007522C4" w:rsidP="00B56F01">
            <w:pPr>
              <w:jc w:val="both"/>
              <w:rPr>
                <w:lang w:val="de-DE"/>
              </w:rPr>
            </w:pPr>
            <w:r>
              <w:rPr>
                <w:lang w:val="de-DE"/>
              </w:rPr>
              <w:t>0,75 Stunden</w:t>
            </w:r>
          </w:p>
        </w:tc>
        <w:tc>
          <w:tcPr>
            <w:tcW w:w="3199" w:type="dxa"/>
            <w:vMerge/>
          </w:tcPr>
          <w:p w14:paraId="3213C4B5" w14:textId="77777777" w:rsidR="007522C4" w:rsidRDefault="007522C4" w:rsidP="00B56F01">
            <w:pPr>
              <w:jc w:val="both"/>
              <w:rPr>
                <w:lang w:val="de-DE"/>
              </w:rPr>
            </w:pPr>
          </w:p>
        </w:tc>
      </w:tr>
      <w:tr w:rsidR="007522C4" w14:paraId="0FFC4FAB" w14:textId="3B6E24D4" w:rsidTr="00D44DA8">
        <w:tc>
          <w:tcPr>
            <w:tcW w:w="2119" w:type="dxa"/>
          </w:tcPr>
          <w:p w14:paraId="4571985B" w14:textId="6226C4A8" w:rsidR="007522C4" w:rsidRDefault="007522C4" w:rsidP="00B56F01">
            <w:pPr>
              <w:jc w:val="both"/>
              <w:rPr>
                <w:lang w:val="de-DE"/>
              </w:rPr>
            </w:pPr>
            <w:r>
              <w:rPr>
                <w:lang w:val="de-DE"/>
              </w:rPr>
              <w:t>2a)</w:t>
            </w:r>
          </w:p>
        </w:tc>
        <w:tc>
          <w:tcPr>
            <w:tcW w:w="2085" w:type="dxa"/>
          </w:tcPr>
          <w:p w14:paraId="31EEB8DF" w14:textId="38DAD8F7" w:rsidR="007522C4" w:rsidRDefault="007522C4" w:rsidP="00B56F01">
            <w:pPr>
              <w:jc w:val="both"/>
              <w:rPr>
                <w:lang w:val="de-DE"/>
              </w:rPr>
            </w:pPr>
            <w:r>
              <w:rPr>
                <w:lang w:val="de-DE"/>
              </w:rPr>
              <w:t>Svenja, Jörn, Alex</w:t>
            </w:r>
          </w:p>
        </w:tc>
        <w:tc>
          <w:tcPr>
            <w:tcW w:w="1947" w:type="dxa"/>
          </w:tcPr>
          <w:p w14:paraId="2E370660" w14:textId="6EE9F8BD" w:rsidR="007522C4" w:rsidRDefault="007522C4" w:rsidP="00B56F01">
            <w:pPr>
              <w:jc w:val="both"/>
              <w:rPr>
                <w:lang w:val="de-DE"/>
              </w:rPr>
            </w:pPr>
            <w:r>
              <w:rPr>
                <w:lang w:val="de-DE"/>
              </w:rPr>
              <w:t>0,5 Stunden</w:t>
            </w:r>
          </w:p>
        </w:tc>
        <w:tc>
          <w:tcPr>
            <w:tcW w:w="3199" w:type="dxa"/>
            <w:vMerge/>
          </w:tcPr>
          <w:p w14:paraId="0B87A106" w14:textId="77777777" w:rsidR="007522C4" w:rsidRDefault="007522C4" w:rsidP="00B56F01">
            <w:pPr>
              <w:jc w:val="both"/>
              <w:rPr>
                <w:lang w:val="de-DE"/>
              </w:rPr>
            </w:pPr>
          </w:p>
        </w:tc>
      </w:tr>
      <w:tr w:rsidR="009F5EDE" w14:paraId="3DE75AF8" w14:textId="6D392C02" w:rsidTr="00D44DA8">
        <w:tc>
          <w:tcPr>
            <w:tcW w:w="2119" w:type="dxa"/>
          </w:tcPr>
          <w:p w14:paraId="5D890ED6" w14:textId="785681A8" w:rsidR="009F5EDE" w:rsidRDefault="007522C4" w:rsidP="00B56F01">
            <w:pPr>
              <w:jc w:val="both"/>
              <w:rPr>
                <w:lang w:val="de-DE"/>
              </w:rPr>
            </w:pPr>
            <w:r>
              <w:rPr>
                <w:lang w:val="de-DE"/>
              </w:rPr>
              <w:t>2b)</w:t>
            </w:r>
          </w:p>
        </w:tc>
        <w:tc>
          <w:tcPr>
            <w:tcW w:w="2085" w:type="dxa"/>
          </w:tcPr>
          <w:p w14:paraId="6E0B1F07" w14:textId="17D8A8B6" w:rsidR="009F5EDE" w:rsidRDefault="007522C4" w:rsidP="00B56F01">
            <w:pPr>
              <w:jc w:val="both"/>
              <w:rPr>
                <w:lang w:val="de-DE"/>
              </w:rPr>
            </w:pPr>
            <w:r>
              <w:rPr>
                <w:lang w:val="de-DE"/>
              </w:rPr>
              <w:t>Alex</w:t>
            </w:r>
          </w:p>
        </w:tc>
        <w:tc>
          <w:tcPr>
            <w:tcW w:w="1947" w:type="dxa"/>
          </w:tcPr>
          <w:p w14:paraId="3BB22FFA" w14:textId="2CCA0100" w:rsidR="009F5EDE" w:rsidRDefault="007522C4" w:rsidP="00B56F01">
            <w:pPr>
              <w:jc w:val="both"/>
              <w:rPr>
                <w:lang w:val="de-DE"/>
              </w:rPr>
            </w:pPr>
            <w:r>
              <w:rPr>
                <w:lang w:val="de-DE"/>
              </w:rPr>
              <w:t>~3 Stunden</w:t>
            </w:r>
          </w:p>
        </w:tc>
        <w:tc>
          <w:tcPr>
            <w:tcW w:w="3199" w:type="dxa"/>
          </w:tcPr>
          <w:p w14:paraId="455A37D8" w14:textId="7A5E796C" w:rsidR="009F5EDE" w:rsidRDefault="007522C4" w:rsidP="00B56F01">
            <w:pPr>
              <w:jc w:val="both"/>
              <w:rPr>
                <w:lang w:val="de-DE"/>
              </w:rPr>
            </w:pPr>
            <w:r>
              <w:rPr>
                <w:lang w:val="de-DE"/>
              </w:rPr>
              <w:t>Der Solver ist chronologisch als nächsten entstanden. Die Zeit wurde nicht getrackt.</w:t>
            </w:r>
          </w:p>
        </w:tc>
      </w:tr>
      <w:tr w:rsidR="007522C4" w14:paraId="4BA66E35" w14:textId="77777777" w:rsidTr="00D44DA8">
        <w:tc>
          <w:tcPr>
            <w:tcW w:w="2119" w:type="dxa"/>
          </w:tcPr>
          <w:p w14:paraId="185CCB8E" w14:textId="799078D9" w:rsidR="007522C4" w:rsidRDefault="007522C4" w:rsidP="00B56F01">
            <w:pPr>
              <w:jc w:val="both"/>
              <w:rPr>
                <w:lang w:val="de-DE"/>
              </w:rPr>
            </w:pPr>
            <w:r>
              <w:rPr>
                <w:lang w:val="de-DE"/>
              </w:rPr>
              <w:t>2c)</w:t>
            </w:r>
          </w:p>
        </w:tc>
        <w:tc>
          <w:tcPr>
            <w:tcW w:w="2085" w:type="dxa"/>
          </w:tcPr>
          <w:p w14:paraId="3AF9D7BC" w14:textId="68B9A99D" w:rsidR="007522C4" w:rsidRDefault="007522C4" w:rsidP="00B56F01">
            <w:pPr>
              <w:jc w:val="both"/>
              <w:rPr>
                <w:lang w:val="de-DE"/>
              </w:rPr>
            </w:pPr>
            <w:r>
              <w:rPr>
                <w:lang w:val="de-DE"/>
              </w:rPr>
              <w:t>Svenja</w:t>
            </w:r>
          </w:p>
        </w:tc>
        <w:tc>
          <w:tcPr>
            <w:tcW w:w="1947" w:type="dxa"/>
          </w:tcPr>
          <w:p w14:paraId="1DD61646" w14:textId="5C9521DC" w:rsidR="007522C4" w:rsidRDefault="007522C4" w:rsidP="00B56F01">
            <w:pPr>
              <w:jc w:val="both"/>
              <w:rPr>
                <w:lang w:val="de-DE"/>
              </w:rPr>
            </w:pPr>
            <w:r>
              <w:rPr>
                <w:lang w:val="de-DE"/>
              </w:rPr>
              <w:t>~3 Stunden</w:t>
            </w:r>
          </w:p>
        </w:tc>
        <w:tc>
          <w:tcPr>
            <w:tcW w:w="3199" w:type="dxa"/>
          </w:tcPr>
          <w:p w14:paraId="39214024" w14:textId="31049BA7" w:rsidR="007522C4" w:rsidRDefault="007522C4" w:rsidP="00B56F01">
            <w:pPr>
              <w:jc w:val="both"/>
              <w:rPr>
                <w:lang w:val="de-DE"/>
              </w:rPr>
            </w:pPr>
            <w:r>
              <w:rPr>
                <w:lang w:val="de-DE"/>
              </w:rPr>
              <w:t>Der Algorithmus A ist im Anschluss implementiert worden.</w:t>
            </w:r>
          </w:p>
        </w:tc>
      </w:tr>
      <w:tr w:rsidR="007522C4" w14:paraId="37F4079C" w14:textId="77777777" w:rsidTr="00D44DA8">
        <w:tc>
          <w:tcPr>
            <w:tcW w:w="2119" w:type="dxa"/>
          </w:tcPr>
          <w:p w14:paraId="0959C06E" w14:textId="7DD9ACAD" w:rsidR="007522C4" w:rsidRDefault="007522C4" w:rsidP="00B56F01">
            <w:pPr>
              <w:jc w:val="both"/>
              <w:rPr>
                <w:lang w:val="de-DE"/>
              </w:rPr>
            </w:pPr>
            <w:r>
              <w:rPr>
                <w:lang w:val="de-DE"/>
              </w:rPr>
              <w:t>2b)</w:t>
            </w:r>
          </w:p>
        </w:tc>
        <w:tc>
          <w:tcPr>
            <w:tcW w:w="2085" w:type="dxa"/>
          </w:tcPr>
          <w:p w14:paraId="5337FAD3" w14:textId="181C7A0B" w:rsidR="007522C4" w:rsidRDefault="007522C4" w:rsidP="003845DE">
            <w:pPr>
              <w:tabs>
                <w:tab w:val="center" w:pos="955"/>
              </w:tabs>
              <w:rPr>
                <w:lang w:val="de-DE"/>
              </w:rPr>
            </w:pPr>
            <w:r>
              <w:rPr>
                <w:lang w:val="de-DE"/>
              </w:rPr>
              <w:t>Alex,</w:t>
            </w:r>
            <w:r w:rsidR="003845DE">
              <w:rPr>
                <w:lang w:val="de-DE"/>
              </w:rPr>
              <w:t xml:space="preserve"> </w:t>
            </w:r>
            <w:r>
              <w:rPr>
                <w:lang w:val="de-DE"/>
              </w:rPr>
              <w:t>Svenja, Jörn</w:t>
            </w:r>
          </w:p>
        </w:tc>
        <w:tc>
          <w:tcPr>
            <w:tcW w:w="1947" w:type="dxa"/>
          </w:tcPr>
          <w:p w14:paraId="259E59B4" w14:textId="2B6ED403" w:rsidR="007522C4" w:rsidRDefault="007522C4" w:rsidP="00B56F01">
            <w:pPr>
              <w:jc w:val="both"/>
              <w:rPr>
                <w:lang w:val="de-DE"/>
              </w:rPr>
            </w:pPr>
            <w:r>
              <w:rPr>
                <w:lang w:val="de-DE"/>
              </w:rPr>
              <w:t>3 Stunden</w:t>
            </w:r>
          </w:p>
        </w:tc>
        <w:tc>
          <w:tcPr>
            <w:tcW w:w="3199" w:type="dxa"/>
          </w:tcPr>
          <w:p w14:paraId="46E41B31" w14:textId="6F3B392D" w:rsidR="007522C4" w:rsidRDefault="003845DE" w:rsidP="00B56F01">
            <w:pPr>
              <w:jc w:val="both"/>
              <w:rPr>
                <w:lang w:val="de-DE"/>
              </w:rPr>
            </w:pPr>
            <w:r>
              <w:rPr>
                <w:lang w:val="de-DE"/>
              </w:rPr>
              <w:t>Am 25.07 von 16:00 – 19:00 Uhr wurde Bugs in Algorithmus A behoben und dieser fertiggestellt.</w:t>
            </w:r>
          </w:p>
        </w:tc>
      </w:tr>
      <w:tr w:rsidR="007522C4" w14:paraId="383798E0" w14:textId="77777777" w:rsidTr="00D44DA8">
        <w:tc>
          <w:tcPr>
            <w:tcW w:w="2119" w:type="dxa"/>
          </w:tcPr>
          <w:p w14:paraId="59EDB23E" w14:textId="25F1FC09" w:rsidR="007522C4" w:rsidRDefault="003845DE" w:rsidP="00B56F01">
            <w:pPr>
              <w:jc w:val="both"/>
              <w:rPr>
                <w:lang w:val="de-DE"/>
              </w:rPr>
            </w:pPr>
            <w:r>
              <w:rPr>
                <w:lang w:val="de-DE"/>
              </w:rPr>
              <w:t>2d)</w:t>
            </w:r>
          </w:p>
        </w:tc>
        <w:tc>
          <w:tcPr>
            <w:tcW w:w="2085" w:type="dxa"/>
          </w:tcPr>
          <w:p w14:paraId="0EDBEAFD" w14:textId="24D421D5" w:rsidR="007522C4" w:rsidRDefault="003845DE" w:rsidP="00B56F01">
            <w:pPr>
              <w:jc w:val="both"/>
              <w:rPr>
                <w:lang w:val="de-DE"/>
              </w:rPr>
            </w:pPr>
            <w:r>
              <w:rPr>
                <w:lang w:val="de-DE"/>
              </w:rPr>
              <w:t>Jörn</w:t>
            </w:r>
          </w:p>
        </w:tc>
        <w:tc>
          <w:tcPr>
            <w:tcW w:w="1947" w:type="dxa"/>
          </w:tcPr>
          <w:p w14:paraId="25D2A60E" w14:textId="5B6FCCF3" w:rsidR="007522C4" w:rsidRDefault="003845DE" w:rsidP="00B56F01">
            <w:pPr>
              <w:jc w:val="both"/>
              <w:rPr>
                <w:lang w:val="de-DE"/>
              </w:rPr>
            </w:pPr>
            <w:r>
              <w:rPr>
                <w:lang w:val="de-DE"/>
              </w:rPr>
              <w:t>3 Stunden</w:t>
            </w:r>
          </w:p>
        </w:tc>
        <w:tc>
          <w:tcPr>
            <w:tcW w:w="3199" w:type="dxa"/>
          </w:tcPr>
          <w:p w14:paraId="1D393F21" w14:textId="1FFE0804" w:rsidR="007522C4" w:rsidRDefault="003845DE" w:rsidP="00B56F01">
            <w:pPr>
              <w:jc w:val="both"/>
              <w:rPr>
                <w:lang w:val="de-DE"/>
              </w:rPr>
            </w:pPr>
            <w:r>
              <w:rPr>
                <w:lang w:val="de-DE"/>
              </w:rPr>
              <w:t xml:space="preserve">Algorithmus B wurde fertiggestellt nachdem </w:t>
            </w:r>
            <w:r>
              <w:rPr>
                <w:lang w:val="de-DE"/>
              </w:rPr>
              <w:lastRenderedPageBreak/>
              <w:t>Algorithmus A vollständig funktionierte.</w:t>
            </w:r>
          </w:p>
        </w:tc>
      </w:tr>
      <w:tr w:rsidR="003845DE" w14:paraId="7DB478A0" w14:textId="77777777" w:rsidTr="00D44DA8">
        <w:tc>
          <w:tcPr>
            <w:tcW w:w="2119" w:type="dxa"/>
          </w:tcPr>
          <w:p w14:paraId="0E3B942A" w14:textId="3C67396D" w:rsidR="003845DE" w:rsidRDefault="003845DE" w:rsidP="00B56F01">
            <w:pPr>
              <w:jc w:val="both"/>
              <w:rPr>
                <w:lang w:val="de-DE"/>
              </w:rPr>
            </w:pPr>
            <w:r>
              <w:rPr>
                <w:lang w:val="de-DE"/>
              </w:rPr>
              <w:lastRenderedPageBreak/>
              <w:t>2d)</w:t>
            </w:r>
          </w:p>
        </w:tc>
        <w:tc>
          <w:tcPr>
            <w:tcW w:w="2085" w:type="dxa"/>
          </w:tcPr>
          <w:p w14:paraId="1EAFB6AC" w14:textId="4BA5ECBA" w:rsidR="003845DE" w:rsidRDefault="003845DE" w:rsidP="00B56F01">
            <w:pPr>
              <w:jc w:val="both"/>
              <w:rPr>
                <w:lang w:val="de-DE"/>
              </w:rPr>
            </w:pPr>
            <w:r>
              <w:rPr>
                <w:lang w:val="de-DE"/>
              </w:rPr>
              <w:t>Alex, Svenja, Jörn</w:t>
            </w:r>
          </w:p>
        </w:tc>
        <w:tc>
          <w:tcPr>
            <w:tcW w:w="1947" w:type="dxa"/>
          </w:tcPr>
          <w:p w14:paraId="55FFACCA" w14:textId="274EBD30" w:rsidR="003845DE" w:rsidRDefault="003845DE" w:rsidP="00B56F01">
            <w:pPr>
              <w:jc w:val="both"/>
              <w:rPr>
                <w:lang w:val="de-DE"/>
              </w:rPr>
            </w:pPr>
            <w:r>
              <w:rPr>
                <w:lang w:val="de-DE"/>
              </w:rPr>
              <w:t>1,5 Stunden</w:t>
            </w:r>
          </w:p>
        </w:tc>
        <w:tc>
          <w:tcPr>
            <w:tcW w:w="3199" w:type="dxa"/>
            <w:vMerge w:val="restart"/>
          </w:tcPr>
          <w:p w14:paraId="4C94A616" w14:textId="39E6F4E8" w:rsidR="003845DE" w:rsidRDefault="003845DE" w:rsidP="00B56F01">
            <w:pPr>
              <w:jc w:val="both"/>
              <w:rPr>
                <w:lang w:val="de-DE"/>
              </w:rPr>
            </w:pPr>
            <w:r>
              <w:rPr>
                <w:lang w:val="de-DE"/>
              </w:rPr>
              <w:t>Am 01.08 von 16:00 – 19:00 Uhr haben wir Bugs in Algorithmus B behoben und diesen vervollständigt. Daraufhin wurden die Zeitmessungen durchgeführt. Und Aufgabe 1f) bearbeitet. Die einzelnen Aufgaben geschahen teilweise parallel.</w:t>
            </w:r>
          </w:p>
        </w:tc>
      </w:tr>
      <w:tr w:rsidR="003845DE" w14:paraId="2C3BC3FB" w14:textId="77777777" w:rsidTr="00D44DA8">
        <w:tc>
          <w:tcPr>
            <w:tcW w:w="2119" w:type="dxa"/>
          </w:tcPr>
          <w:p w14:paraId="68FB7984" w14:textId="1399E7E4" w:rsidR="003845DE" w:rsidRDefault="003845DE" w:rsidP="00B56F01">
            <w:pPr>
              <w:jc w:val="both"/>
              <w:rPr>
                <w:lang w:val="de-DE"/>
              </w:rPr>
            </w:pPr>
            <w:r>
              <w:rPr>
                <w:lang w:val="de-DE"/>
              </w:rPr>
              <w:t>2e)</w:t>
            </w:r>
          </w:p>
        </w:tc>
        <w:tc>
          <w:tcPr>
            <w:tcW w:w="2085" w:type="dxa"/>
          </w:tcPr>
          <w:p w14:paraId="1271A209" w14:textId="70312AD4" w:rsidR="003845DE" w:rsidRDefault="003845DE" w:rsidP="00B56F01">
            <w:pPr>
              <w:jc w:val="both"/>
              <w:rPr>
                <w:lang w:val="de-DE"/>
              </w:rPr>
            </w:pPr>
            <w:r>
              <w:rPr>
                <w:lang w:val="de-DE"/>
              </w:rPr>
              <w:t>Alex, Svenja, Jörn</w:t>
            </w:r>
          </w:p>
        </w:tc>
        <w:tc>
          <w:tcPr>
            <w:tcW w:w="1947" w:type="dxa"/>
          </w:tcPr>
          <w:p w14:paraId="2C61E805" w14:textId="35731126" w:rsidR="003845DE" w:rsidRDefault="003845DE" w:rsidP="00B56F01">
            <w:pPr>
              <w:jc w:val="both"/>
              <w:rPr>
                <w:lang w:val="de-DE"/>
              </w:rPr>
            </w:pPr>
            <w:r>
              <w:rPr>
                <w:lang w:val="de-DE"/>
              </w:rPr>
              <w:t>0,5 Stunden</w:t>
            </w:r>
          </w:p>
        </w:tc>
        <w:tc>
          <w:tcPr>
            <w:tcW w:w="3199" w:type="dxa"/>
            <w:vMerge/>
          </w:tcPr>
          <w:p w14:paraId="430EDCDC" w14:textId="77777777" w:rsidR="003845DE" w:rsidRDefault="003845DE" w:rsidP="00B56F01">
            <w:pPr>
              <w:jc w:val="both"/>
              <w:rPr>
                <w:lang w:val="de-DE"/>
              </w:rPr>
            </w:pPr>
          </w:p>
        </w:tc>
      </w:tr>
      <w:tr w:rsidR="003845DE" w14:paraId="521BBF16" w14:textId="77777777" w:rsidTr="00D44DA8">
        <w:tc>
          <w:tcPr>
            <w:tcW w:w="2119" w:type="dxa"/>
          </w:tcPr>
          <w:p w14:paraId="26B787EB" w14:textId="67AB4F85" w:rsidR="003845DE" w:rsidRDefault="003845DE" w:rsidP="00B56F01">
            <w:pPr>
              <w:jc w:val="both"/>
              <w:rPr>
                <w:lang w:val="de-DE"/>
              </w:rPr>
            </w:pPr>
            <w:r>
              <w:rPr>
                <w:lang w:val="de-DE"/>
              </w:rPr>
              <w:t>1f)</w:t>
            </w:r>
          </w:p>
        </w:tc>
        <w:tc>
          <w:tcPr>
            <w:tcW w:w="2085" w:type="dxa"/>
          </w:tcPr>
          <w:p w14:paraId="69E60CD9" w14:textId="3B8F9560" w:rsidR="003845DE" w:rsidRDefault="003845DE" w:rsidP="00B56F01">
            <w:pPr>
              <w:jc w:val="both"/>
              <w:rPr>
                <w:lang w:val="de-DE"/>
              </w:rPr>
            </w:pPr>
            <w:r>
              <w:rPr>
                <w:lang w:val="de-DE"/>
              </w:rPr>
              <w:t>Alex, Svenja, Jörn</w:t>
            </w:r>
          </w:p>
        </w:tc>
        <w:tc>
          <w:tcPr>
            <w:tcW w:w="1947" w:type="dxa"/>
          </w:tcPr>
          <w:p w14:paraId="3987CFCD" w14:textId="67021DC6" w:rsidR="003845DE" w:rsidRDefault="003845DE" w:rsidP="00B56F01">
            <w:pPr>
              <w:jc w:val="both"/>
              <w:rPr>
                <w:lang w:val="de-DE"/>
              </w:rPr>
            </w:pPr>
            <w:r>
              <w:rPr>
                <w:lang w:val="de-DE"/>
              </w:rPr>
              <w:t>1 Stunde</w:t>
            </w:r>
          </w:p>
        </w:tc>
        <w:tc>
          <w:tcPr>
            <w:tcW w:w="3199" w:type="dxa"/>
            <w:vMerge/>
          </w:tcPr>
          <w:p w14:paraId="2A3BC5B0" w14:textId="77777777" w:rsidR="003845DE" w:rsidRDefault="003845DE" w:rsidP="00B56F01">
            <w:pPr>
              <w:jc w:val="both"/>
              <w:rPr>
                <w:lang w:val="de-DE"/>
              </w:rPr>
            </w:pPr>
          </w:p>
        </w:tc>
      </w:tr>
      <w:tr w:rsidR="003845DE" w14:paraId="06F2E5AF" w14:textId="77777777" w:rsidTr="00D44DA8">
        <w:tc>
          <w:tcPr>
            <w:tcW w:w="2119" w:type="dxa"/>
          </w:tcPr>
          <w:p w14:paraId="05F20DD6" w14:textId="38A79FB4" w:rsidR="003845DE" w:rsidRDefault="007722EA" w:rsidP="00B56F01">
            <w:pPr>
              <w:jc w:val="both"/>
              <w:rPr>
                <w:lang w:val="de-DE"/>
              </w:rPr>
            </w:pPr>
            <w:r>
              <w:rPr>
                <w:lang w:val="de-DE"/>
              </w:rPr>
              <w:t>2f)</w:t>
            </w:r>
          </w:p>
        </w:tc>
        <w:tc>
          <w:tcPr>
            <w:tcW w:w="2085" w:type="dxa"/>
          </w:tcPr>
          <w:p w14:paraId="32096D96" w14:textId="2FF63C90" w:rsidR="003845DE" w:rsidRDefault="007722EA" w:rsidP="00B56F01">
            <w:pPr>
              <w:jc w:val="both"/>
              <w:rPr>
                <w:lang w:val="de-DE"/>
              </w:rPr>
            </w:pPr>
            <w:r>
              <w:rPr>
                <w:lang w:val="de-DE"/>
              </w:rPr>
              <w:t>Alex, Svenja, Jörn</w:t>
            </w:r>
          </w:p>
        </w:tc>
        <w:tc>
          <w:tcPr>
            <w:tcW w:w="1947" w:type="dxa"/>
          </w:tcPr>
          <w:p w14:paraId="2EBDD8BA" w14:textId="4351461E" w:rsidR="003845DE" w:rsidRDefault="007722EA" w:rsidP="00B56F01">
            <w:pPr>
              <w:jc w:val="both"/>
              <w:rPr>
                <w:lang w:val="de-DE"/>
              </w:rPr>
            </w:pPr>
            <w:r>
              <w:rPr>
                <w:lang w:val="de-DE"/>
              </w:rPr>
              <w:t>3 Stunden</w:t>
            </w:r>
          </w:p>
        </w:tc>
        <w:tc>
          <w:tcPr>
            <w:tcW w:w="3199" w:type="dxa"/>
          </w:tcPr>
          <w:p w14:paraId="44302B1E" w14:textId="1029D843" w:rsidR="003845DE" w:rsidRDefault="007722EA" w:rsidP="00B56F01">
            <w:pPr>
              <w:jc w:val="both"/>
              <w:rPr>
                <w:lang w:val="de-DE"/>
              </w:rPr>
            </w:pPr>
            <w:r>
              <w:rPr>
                <w:lang w:val="de-DE"/>
              </w:rPr>
              <w:t>Am 08.08 wurde in gemeinsamer Arbeit erledigt und vollständig funktionsfähig gemacht.</w:t>
            </w:r>
          </w:p>
        </w:tc>
      </w:tr>
      <w:tr w:rsidR="007722EA" w14:paraId="5ECB7D1C" w14:textId="77777777" w:rsidTr="00D44DA8">
        <w:tc>
          <w:tcPr>
            <w:tcW w:w="2119" w:type="dxa"/>
          </w:tcPr>
          <w:p w14:paraId="4585923A" w14:textId="5D50AC3D" w:rsidR="007722EA" w:rsidRDefault="007722EA" w:rsidP="00B56F01">
            <w:pPr>
              <w:jc w:val="both"/>
              <w:rPr>
                <w:lang w:val="de-DE"/>
              </w:rPr>
            </w:pPr>
            <w:r>
              <w:rPr>
                <w:lang w:val="de-DE"/>
              </w:rPr>
              <w:t>Einleitung und Problemstellung</w:t>
            </w:r>
          </w:p>
        </w:tc>
        <w:tc>
          <w:tcPr>
            <w:tcW w:w="2085" w:type="dxa"/>
          </w:tcPr>
          <w:p w14:paraId="30478387" w14:textId="597F74B8" w:rsidR="007722EA" w:rsidRDefault="007722EA" w:rsidP="00B56F01">
            <w:pPr>
              <w:jc w:val="both"/>
              <w:rPr>
                <w:lang w:val="de-DE"/>
              </w:rPr>
            </w:pPr>
            <w:r>
              <w:rPr>
                <w:lang w:val="de-DE"/>
              </w:rPr>
              <w:t>Svenja</w:t>
            </w:r>
          </w:p>
        </w:tc>
        <w:tc>
          <w:tcPr>
            <w:tcW w:w="1947" w:type="dxa"/>
          </w:tcPr>
          <w:p w14:paraId="428D9E52" w14:textId="40F5C914" w:rsidR="007722EA" w:rsidRDefault="007722EA" w:rsidP="00B56F01">
            <w:pPr>
              <w:jc w:val="both"/>
              <w:rPr>
                <w:lang w:val="de-DE"/>
              </w:rPr>
            </w:pPr>
            <w:r>
              <w:rPr>
                <w:lang w:val="de-DE"/>
              </w:rPr>
              <w:t>1 Stunde</w:t>
            </w:r>
          </w:p>
        </w:tc>
        <w:tc>
          <w:tcPr>
            <w:tcW w:w="3199" w:type="dxa"/>
          </w:tcPr>
          <w:p w14:paraId="4DFF862E" w14:textId="77777777" w:rsidR="007722EA" w:rsidRDefault="007722EA" w:rsidP="00B56F01">
            <w:pPr>
              <w:jc w:val="both"/>
              <w:rPr>
                <w:lang w:val="de-DE"/>
              </w:rPr>
            </w:pPr>
          </w:p>
        </w:tc>
      </w:tr>
      <w:tr w:rsidR="007722EA" w14:paraId="2D749297" w14:textId="77777777" w:rsidTr="00D44DA8">
        <w:tc>
          <w:tcPr>
            <w:tcW w:w="2119" w:type="dxa"/>
          </w:tcPr>
          <w:p w14:paraId="1884C1DE" w14:textId="5FA442C2" w:rsidR="007722EA" w:rsidRDefault="007722EA" w:rsidP="00B56F01">
            <w:pPr>
              <w:jc w:val="both"/>
              <w:rPr>
                <w:lang w:val="de-DE"/>
              </w:rPr>
            </w:pPr>
            <w:r>
              <w:rPr>
                <w:lang w:val="de-DE"/>
              </w:rPr>
              <w:t>Fazit</w:t>
            </w:r>
          </w:p>
        </w:tc>
        <w:tc>
          <w:tcPr>
            <w:tcW w:w="2085" w:type="dxa"/>
          </w:tcPr>
          <w:p w14:paraId="380E1427" w14:textId="4E58CA49" w:rsidR="007722EA" w:rsidRDefault="007722EA" w:rsidP="00B56F01">
            <w:pPr>
              <w:jc w:val="both"/>
              <w:rPr>
                <w:lang w:val="de-DE"/>
              </w:rPr>
            </w:pPr>
            <w:r>
              <w:rPr>
                <w:lang w:val="de-DE"/>
              </w:rPr>
              <w:t>Alex</w:t>
            </w:r>
          </w:p>
        </w:tc>
        <w:tc>
          <w:tcPr>
            <w:tcW w:w="1947" w:type="dxa"/>
          </w:tcPr>
          <w:p w14:paraId="0F27DFFB" w14:textId="026A93C2" w:rsidR="007722EA" w:rsidRDefault="007722EA" w:rsidP="00B56F01">
            <w:pPr>
              <w:jc w:val="both"/>
              <w:rPr>
                <w:lang w:val="de-DE"/>
              </w:rPr>
            </w:pPr>
            <w:r>
              <w:rPr>
                <w:lang w:val="de-DE"/>
              </w:rPr>
              <w:t>1 Stunde</w:t>
            </w:r>
          </w:p>
        </w:tc>
        <w:tc>
          <w:tcPr>
            <w:tcW w:w="3199" w:type="dxa"/>
          </w:tcPr>
          <w:p w14:paraId="07C8626D" w14:textId="77777777" w:rsidR="007722EA" w:rsidRDefault="007722EA" w:rsidP="00B56F01">
            <w:pPr>
              <w:jc w:val="both"/>
              <w:rPr>
                <w:lang w:val="de-DE"/>
              </w:rPr>
            </w:pPr>
          </w:p>
        </w:tc>
      </w:tr>
      <w:tr w:rsidR="007722EA" w14:paraId="32B6F82C" w14:textId="77777777" w:rsidTr="00D44DA8">
        <w:tc>
          <w:tcPr>
            <w:tcW w:w="2119" w:type="dxa"/>
          </w:tcPr>
          <w:p w14:paraId="7A67CC11" w14:textId="2BA1AD72" w:rsidR="007722EA" w:rsidRDefault="00D44DA8" w:rsidP="00B56F01">
            <w:pPr>
              <w:jc w:val="both"/>
              <w:rPr>
                <w:lang w:val="de-DE"/>
              </w:rPr>
            </w:pPr>
            <w:r>
              <w:rPr>
                <w:lang w:val="de-DE"/>
              </w:rPr>
              <w:t xml:space="preserve">CSPs </w:t>
            </w:r>
          </w:p>
        </w:tc>
        <w:tc>
          <w:tcPr>
            <w:tcW w:w="2085" w:type="dxa"/>
          </w:tcPr>
          <w:p w14:paraId="7B0C9352" w14:textId="49275DAE" w:rsidR="007722EA" w:rsidRDefault="00D44DA8" w:rsidP="00B56F01">
            <w:pPr>
              <w:jc w:val="both"/>
              <w:rPr>
                <w:lang w:val="de-DE"/>
              </w:rPr>
            </w:pPr>
            <w:r>
              <w:rPr>
                <w:lang w:val="de-DE"/>
              </w:rPr>
              <w:t>Jörn</w:t>
            </w:r>
          </w:p>
        </w:tc>
        <w:tc>
          <w:tcPr>
            <w:tcW w:w="1947" w:type="dxa"/>
          </w:tcPr>
          <w:p w14:paraId="2C7CA767" w14:textId="0F0BEA45" w:rsidR="007722EA" w:rsidRDefault="00D44DA8" w:rsidP="00B56F01">
            <w:pPr>
              <w:jc w:val="both"/>
              <w:rPr>
                <w:lang w:val="de-DE"/>
              </w:rPr>
            </w:pPr>
            <w:r>
              <w:rPr>
                <w:lang w:val="de-DE"/>
              </w:rPr>
              <w:t>1 Stunde</w:t>
            </w:r>
          </w:p>
        </w:tc>
        <w:tc>
          <w:tcPr>
            <w:tcW w:w="3199" w:type="dxa"/>
          </w:tcPr>
          <w:p w14:paraId="452EE293" w14:textId="77777777" w:rsidR="007722EA" w:rsidRDefault="007722EA" w:rsidP="00B56F01">
            <w:pPr>
              <w:jc w:val="both"/>
              <w:rPr>
                <w:lang w:val="de-DE"/>
              </w:rPr>
            </w:pPr>
          </w:p>
        </w:tc>
      </w:tr>
      <w:tr w:rsidR="00D44DA8" w14:paraId="70434200" w14:textId="77777777" w:rsidTr="00D44DA8">
        <w:tc>
          <w:tcPr>
            <w:tcW w:w="2119" w:type="dxa"/>
          </w:tcPr>
          <w:p w14:paraId="6A0D9F8C" w14:textId="3F22900F" w:rsidR="00D44DA8" w:rsidRDefault="00D44DA8" w:rsidP="00B56F01">
            <w:pPr>
              <w:jc w:val="both"/>
              <w:rPr>
                <w:lang w:val="de-DE"/>
              </w:rPr>
            </w:pPr>
            <w:r>
              <w:rPr>
                <w:lang w:val="de-DE"/>
              </w:rPr>
              <w:t>Dokumentation der Implementation</w:t>
            </w:r>
          </w:p>
        </w:tc>
        <w:tc>
          <w:tcPr>
            <w:tcW w:w="2085" w:type="dxa"/>
          </w:tcPr>
          <w:p w14:paraId="27AE9A9F" w14:textId="62F8687B" w:rsidR="00D44DA8" w:rsidRDefault="00D44DA8" w:rsidP="00B56F01">
            <w:pPr>
              <w:jc w:val="both"/>
              <w:rPr>
                <w:lang w:val="de-DE"/>
              </w:rPr>
            </w:pPr>
            <w:r>
              <w:rPr>
                <w:lang w:val="de-DE"/>
              </w:rPr>
              <w:t>Alex, Jörn, Svenja</w:t>
            </w:r>
          </w:p>
        </w:tc>
        <w:tc>
          <w:tcPr>
            <w:tcW w:w="1947" w:type="dxa"/>
          </w:tcPr>
          <w:p w14:paraId="706E9AA7" w14:textId="50D3CEF6" w:rsidR="00D44DA8" w:rsidRDefault="00D44DA8" w:rsidP="00B56F01">
            <w:pPr>
              <w:jc w:val="both"/>
              <w:rPr>
                <w:lang w:val="de-DE"/>
              </w:rPr>
            </w:pPr>
            <w:r>
              <w:rPr>
                <w:lang w:val="de-DE"/>
              </w:rPr>
              <w:t>0,5 Stunden</w:t>
            </w:r>
          </w:p>
        </w:tc>
        <w:tc>
          <w:tcPr>
            <w:tcW w:w="3199" w:type="dxa"/>
            <w:vMerge w:val="restart"/>
          </w:tcPr>
          <w:p w14:paraId="5E2FF127" w14:textId="39C2DEF6" w:rsidR="00D44DA8" w:rsidRDefault="00D44DA8" w:rsidP="00B56F01">
            <w:pPr>
              <w:jc w:val="both"/>
              <w:rPr>
                <w:lang w:val="de-DE"/>
              </w:rPr>
            </w:pPr>
            <w:r>
              <w:rPr>
                <w:lang w:val="de-DE"/>
              </w:rPr>
              <w:t>Diese Aufgaben wurden parallel zueinander erledigt am 14.08 von 17:45 – 18:45 Uhr.</w:t>
            </w:r>
          </w:p>
        </w:tc>
      </w:tr>
      <w:tr w:rsidR="00D44DA8" w14:paraId="056A9598" w14:textId="77777777" w:rsidTr="00D44DA8">
        <w:tc>
          <w:tcPr>
            <w:tcW w:w="2119" w:type="dxa"/>
          </w:tcPr>
          <w:p w14:paraId="59D1D685" w14:textId="5D6BFC8E" w:rsidR="00D44DA8" w:rsidRDefault="00D44DA8" w:rsidP="00B56F01">
            <w:pPr>
              <w:jc w:val="both"/>
              <w:rPr>
                <w:lang w:val="de-DE"/>
              </w:rPr>
            </w:pPr>
            <w:r>
              <w:rPr>
                <w:lang w:val="de-DE"/>
              </w:rPr>
              <w:t>Aufbereitung des Reports</w:t>
            </w:r>
          </w:p>
        </w:tc>
        <w:tc>
          <w:tcPr>
            <w:tcW w:w="2085" w:type="dxa"/>
          </w:tcPr>
          <w:p w14:paraId="621F845B" w14:textId="7A493202" w:rsidR="00D44DA8" w:rsidRDefault="00D44DA8" w:rsidP="00B56F01">
            <w:pPr>
              <w:jc w:val="both"/>
              <w:rPr>
                <w:lang w:val="de-DE"/>
              </w:rPr>
            </w:pPr>
            <w:r>
              <w:rPr>
                <w:lang w:val="de-DE"/>
              </w:rPr>
              <w:t>Alex, Jörn, Svenja</w:t>
            </w:r>
          </w:p>
        </w:tc>
        <w:tc>
          <w:tcPr>
            <w:tcW w:w="1947" w:type="dxa"/>
          </w:tcPr>
          <w:p w14:paraId="6E25814E" w14:textId="0D1F7856" w:rsidR="00D44DA8" w:rsidRDefault="00D44DA8" w:rsidP="00B56F01">
            <w:pPr>
              <w:jc w:val="both"/>
              <w:rPr>
                <w:lang w:val="de-DE"/>
              </w:rPr>
            </w:pPr>
            <w:r>
              <w:rPr>
                <w:lang w:val="de-DE"/>
              </w:rPr>
              <w:t>0,5 Stunden</w:t>
            </w:r>
          </w:p>
        </w:tc>
        <w:tc>
          <w:tcPr>
            <w:tcW w:w="3199" w:type="dxa"/>
            <w:vMerge/>
          </w:tcPr>
          <w:p w14:paraId="2FDE7CE8" w14:textId="77777777" w:rsidR="00D44DA8" w:rsidRDefault="00D44DA8" w:rsidP="00B56F01">
            <w:pPr>
              <w:jc w:val="both"/>
              <w:rPr>
                <w:lang w:val="de-DE"/>
              </w:rPr>
            </w:pPr>
          </w:p>
        </w:tc>
      </w:tr>
      <w:tr w:rsidR="00D44DA8" w14:paraId="1489F38E" w14:textId="77777777" w:rsidTr="00D44DA8">
        <w:tc>
          <w:tcPr>
            <w:tcW w:w="2119" w:type="dxa"/>
          </w:tcPr>
          <w:p w14:paraId="38A89B57" w14:textId="03E0C0B9" w:rsidR="00D44DA8" w:rsidRDefault="00D44DA8" w:rsidP="00B56F01">
            <w:pPr>
              <w:jc w:val="both"/>
              <w:rPr>
                <w:lang w:val="de-DE"/>
              </w:rPr>
            </w:pPr>
            <w:r>
              <w:rPr>
                <w:lang w:val="de-DE"/>
              </w:rPr>
              <w:t>Zeiterfassungstabelle</w:t>
            </w:r>
          </w:p>
        </w:tc>
        <w:tc>
          <w:tcPr>
            <w:tcW w:w="2085" w:type="dxa"/>
          </w:tcPr>
          <w:p w14:paraId="375C2AF4" w14:textId="4BB37441" w:rsidR="00D44DA8" w:rsidRDefault="00D44DA8" w:rsidP="00B56F01">
            <w:pPr>
              <w:jc w:val="both"/>
              <w:rPr>
                <w:lang w:val="de-DE"/>
              </w:rPr>
            </w:pPr>
            <w:r>
              <w:rPr>
                <w:lang w:val="de-DE"/>
              </w:rPr>
              <w:t>Jörn, Svenja, Alex</w:t>
            </w:r>
          </w:p>
        </w:tc>
        <w:tc>
          <w:tcPr>
            <w:tcW w:w="1947" w:type="dxa"/>
          </w:tcPr>
          <w:p w14:paraId="65E89E04" w14:textId="2D6FF8AD" w:rsidR="00D44DA8" w:rsidRDefault="00D44DA8" w:rsidP="00B56F01">
            <w:pPr>
              <w:jc w:val="both"/>
              <w:rPr>
                <w:lang w:val="de-DE"/>
              </w:rPr>
            </w:pPr>
            <w:r>
              <w:rPr>
                <w:lang w:val="de-DE"/>
              </w:rPr>
              <w:t>0,5 Stunden</w:t>
            </w:r>
          </w:p>
        </w:tc>
        <w:tc>
          <w:tcPr>
            <w:tcW w:w="3199" w:type="dxa"/>
            <w:vMerge/>
          </w:tcPr>
          <w:p w14:paraId="2802F551" w14:textId="77777777" w:rsidR="00D44DA8" w:rsidRDefault="00D44DA8" w:rsidP="00B56F01">
            <w:pPr>
              <w:jc w:val="both"/>
              <w:rPr>
                <w:lang w:val="de-DE"/>
              </w:rPr>
            </w:pPr>
          </w:p>
        </w:tc>
      </w:tr>
      <w:tr w:rsidR="00D44DA8" w14:paraId="4021EDC8" w14:textId="77777777" w:rsidTr="00D44DA8">
        <w:tc>
          <w:tcPr>
            <w:tcW w:w="2119" w:type="dxa"/>
          </w:tcPr>
          <w:p w14:paraId="4B5C7AF4" w14:textId="5AA8DC20" w:rsidR="00D44DA8" w:rsidRDefault="00D44DA8" w:rsidP="00B56F01">
            <w:pPr>
              <w:jc w:val="both"/>
              <w:rPr>
                <w:lang w:val="de-DE"/>
              </w:rPr>
            </w:pPr>
            <w:r>
              <w:rPr>
                <w:lang w:val="de-DE"/>
              </w:rPr>
              <w:t>Probleme und Herausforderungen</w:t>
            </w:r>
          </w:p>
        </w:tc>
        <w:tc>
          <w:tcPr>
            <w:tcW w:w="2085" w:type="dxa"/>
          </w:tcPr>
          <w:p w14:paraId="35E5C6BF" w14:textId="388CE788" w:rsidR="00D44DA8" w:rsidRDefault="00D44DA8" w:rsidP="00B56F01">
            <w:pPr>
              <w:jc w:val="both"/>
              <w:rPr>
                <w:lang w:val="de-DE"/>
              </w:rPr>
            </w:pPr>
            <w:r>
              <w:rPr>
                <w:lang w:val="de-DE"/>
              </w:rPr>
              <w:t>Jörn, Svenja, Alex</w:t>
            </w:r>
          </w:p>
        </w:tc>
        <w:tc>
          <w:tcPr>
            <w:tcW w:w="1947" w:type="dxa"/>
          </w:tcPr>
          <w:p w14:paraId="4B065AA3" w14:textId="62279B1B" w:rsidR="00D44DA8" w:rsidRDefault="00D44DA8" w:rsidP="00B56F01">
            <w:pPr>
              <w:jc w:val="both"/>
              <w:rPr>
                <w:lang w:val="de-DE"/>
              </w:rPr>
            </w:pPr>
            <w:r>
              <w:rPr>
                <w:lang w:val="de-DE"/>
              </w:rPr>
              <w:t>0,5 Stunden</w:t>
            </w:r>
          </w:p>
        </w:tc>
        <w:tc>
          <w:tcPr>
            <w:tcW w:w="3199" w:type="dxa"/>
            <w:vMerge/>
          </w:tcPr>
          <w:p w14:paraId="4DD00378" w14:textId="77777777" w:rsidR="00D44DA8" w:rsidRDefault="00D44DA8" w:rsidP="00B56F01">
            <w:pPr>
              <w:jc w:val="both"/>
              <w:rPr>
                <w:lang w:val="de-DE"/>
              </w:rPr>
            </w:pPr>
          </w:p>
        </w:tc>
      </w:tr>
      <w:tr w:rsidR="00D44DA8" w14:paraId="56A1AF75" w14:textId="77777777" w:rsidTr="00D44DA8">
        <w:tc>
          <w:tcPr>
            <w:tcW w:w="2119" w:type="dxa"/>
          </w:tcPr>
          <w:p w14:paraId="0E4E79FA" w14:textId="77777777" w:rsidR="00D44DA8" w:rsidRDefault="00D44DA8" w:rsidP="00B56F01">
            <w:pPr>
              <w:jc w:val="both"/>
              <w:rPr>
                <w:lang w:val="de-DE"/>
              </w:rPr>
            </w:pPr>
          </w:p>
        </w:tc>
        <w:tc>
          <w:tcPr>
            <w:tcW w:w="2085" w:type="dxa"/>
          </w:tcPr>
          <w:p w14:paraId="73AA2211" w14:textId="77777777" w:rsidR="00D44DA8" w:rsidRDefault="00D44DA8" w:rsidP="00B56F01">
            <w:pPr>
              <w:jc w:val="both"/>
              <w:rPr>
                <w:lang w:val="de-DE"/>
              </w:rPr>
            </w:pPr>
          </w:p>
        </w:tc>
        <w:tc>
          <w:tcPr>
            <w:tcW w:w="1947" w:type="dxa"/>
          </w:tcPr>
          <w:p w14:paraId="60E9D37F" w14:textId="77777777" w:rsidR="00D44DA8" w:rsidRDefault="00D44DA8" w:rsidP="00B56F01">
            <w:pPr>
              <w:jc w:val="both"/>
              <w:rPr>
                <w:lang w:val="de-DE"/>
              </w:rPr>
            </w:pPr>
          </w:p>
        </w:tc>
        <w:tc>
          <w:tcPr>
            <w:tcW w:w="3199" w:type="dxa"/>
          </w:tcPr>
          <w:p w14:paraId="05638994" w14:textId="77777777" w:rsidR="00D44DA8" w:rsidRDefault="00D44DA8" w:rsidP="00B56F01">
            <w:pPr>
              <w:jc w:val="both"/>
              <w:rPr>
                <w:lang w:val="de-DE"/>
              </w:rPr>
            </w:pPr>
          </w:p>
        </w:tc>
      </w:tr>
      <w:tr w:rsidR="00D44DA8" w14:paraId="19ECD269" w14:textId="77777777" w:rsidTr="00D44DA8">
        <w:tc>
          <w:tcPr>
            <w:tcW w:w="2119" w:type="dxa"/>
          </w:tcPr>
          <w:p w14:paraId="4C6169C4" w14:textId="77777777" w:rsidR="00D44DA8" w:rsidRDefault="00D44DA8" w:rsidP="00B56F01">
            <w:pPr>
              <w:jc w:val="both"/>
              <w:rPr>
                <w:lang w:val="de-DE"/>
              </w:rPr>
            </w:pPr>
          </w:p>
        </w:tc>
        <w:tc>
          <w:tcPr>
            <w:tcW w:w="2085" w:type="dxa"/>
          </w:tcPr>
          <w:p w14:paraId="50236130" w14:textId="77777777" w:rsidR="00D44DA8" w:rsidRDefault="00D44DA8" w:rsidP="00B56F01">
            <w:pPr>
              <w:jc w:val="both"/>
              <w:rPr>
                <w:lang w:val="de-DE"/>
              </w:rPr>
            </w:pPr>
          </w:p>
        </w:tc>
        <w:tc>
          <w:tcPr>
            <w:tcW w:w="1947" w:type="dxa"/>
          </w:tcPr>
          <w:p w14:paraId="7854583C" w14:textId="77777777" w:rsidR="00D44DA8" w:rsidRDefault="00D44DA8" w:rsidP="00B56F01">
            <w:pPr>
              <w:jc w:val="both"/>
              <w:rPr>
                <w:lang w:val="de-DE"/>
              </w:rPr>
            </w:pPr>
          </w:p>
        </w:tc>
        <w:tc>
          <w:tcPr>
            <w:tcW w:w="3199" w:type="dxa"/>
          </w:tcPr>
          <w:p w14:paraId="56C9E1EB" w14:textId="77777777" w:rsidR="00D44DA8" w:rsidRDefault="00D44DA8" w:rsidP="00B56F01">
            <w:pPr>
              <w:jc w:val="both"/>
              <w:rPr>
                <w:lang w:val="de-DE"/>
              </w:rPr>
            </w:pPr>
          </w:p>
        </w:tc>
      </w:tr>
    </w:tbl>
    <w:p w14:paraId="1A6D6588" w14:textId="3A6BB2F0" w:rsidR="009F5EDE" w:rsidRDefault="009F5EDE" w:rsidP="009F5EDE">
      <w:pPr>
        <w:autoSpaceDE w:val="0"/>
        <w:autoSpaceDN w:val="0"/>
        <w:adjustRightInd w:val="0"/>
        <w:spacing w:after="0" w:line="240" w:lineRule="auto"/>
        <w:jc w:val="both"/>
      </w:pPr>
    </w:p>
    <w:p w14:paraId="2003DAF6" w14:textId="7F5BB1F9" w:rsidR="00524339" w:rsidRDefault="00524339">
      <w:pPr>
        <w:rPr>
          <w:lang w:val="de-DE"/>
        </w:rPr>
      </w:pPr>
      <w:r>
        <w:rPr>
          <w:lang w:val="de-DE"/>
        </w:rPr>
        <w:br w:type="page"/>
      </w:r>
    </w:p>
    <w:p w14:paraId="2AEABF70" w14:textId="5B0D9731" w:rsidR="00524339" w:rsidRDefault="00524339" w:rsidP="00524339">
      <w:pPr>
        <w:pStyle w:val="berschrift1"/>
      </w:pPr>
      <w:bookmarkStart w:id="172" w:name="_Toc16719177"/>
      <w:proofErr w:type="spellStart"/>
      <w:r>
        <w:lastRenderedPageBreak/>
        <w:t>Anhang</w:t>
      </w:r>
      <w:bookmarkEnd w:id="172"/>
      <w:proofErr w:type="spellEnd"/>
    </w:p>
    <w:p w14:paraId="441B6738" w14:textId="6F486065" w:rsidR="00524339" w:rsidRPr="00524339" w:rsidRDefault="00524339" w:rsidP="00524339">
      <w:pPr>
        <w:pStyle w:val="berschrift2"/>
      </w:pPr>
      <w:bookmarkStart w:id="173" w:name="_Toc16719178"/>
      <w:r>
        <w:t>CSP-</w:t>
      </w:r>
      <w:proofErr w:type="spellStart"/>
      <w:r>
        <w:t>Dateien</w:t>
      </w:r>
      <w:proofErr w:type="spellEnd"/>
      <w:r>
        <w:t xml:space="preserve"> und </w:t>
      </w:r>
      <w:proofErr w:type="spellStart"/>
      <w:r>
        <w:t>Lösungen</w:t>
      </w:r>
      <w:bookmarkEnd w:id="173"/>
      <w:proofErr w:type="spellEnd"/>
    </w:p>
    <w:p w14:paraId="76C061F1" w14:textId="77777777" w:rsidR="00524339" w:rsidRPr="009E4DD1" w:rsidRDefault="00524339" w:rsidP="00524339">
      <w:pPr>
        <w:rPr>
          <w:u w:val="single"/>
        </w:rPr>
      </w:pPr>
      <w:r w:rsidRPr="009E4DD1">
        <w:rPr>
          <w:u w:val="single"/>
        </w:rPr>
        <w:t>Main-</w:t>
      </w:r>
      <w:proofErr w:type="spellStart"/>
      <w:r w:rsidRPr="009E4DD1">
        <w:rPr>
          <w:u w:val="single"/>
        </w:rPr>
        <w:t>Funktion</w:t>
      </w:r>
      <w:proofErr w:type="spellEnd"/>
      <w:r w:rsidRPr="009E4DD1">
        <w:rPr>
          <w:u w:val="single"/>
        </w:rPr>
        <w:t>:</w:t>
      </w:r>
    </w:p>
    <w:p w14:paraId="4D7A46E6" w14:textId="77777777" w:rsidR="00524339" w:rsidRDefault="00524339" w:rsidP="00524339">
      <w: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den </w:t>
      </w:r>
      <w:proofErr w:type="spellStart"/>
      <w:r>
        <w:t>Speicherort</w:t>
      </w:r>
      <w:proofErr w:type="spellEnd"/>
      <w:r>
        <w:t xml:space="preserve"> der </w:t>
      </w:r>
      <w:proofErr w:type="spellStart"/>
      <w:r>
        <w:t>jeweiligen</w:t>
      </w:r>
      <w:proofErr w:type="spellEnd"/>
      <w:r>
        <w:t xml:space="preserve"> </w:t>
      </w:r>
      <w:proofErr w:type="spellStart"/>
      <w:r>
        <w:t>Datei</w:t>
      </w:r>
      <w:proofErr w:type="spellEnd"/>
      <w:r>
        <w:t xml:space="preserve"> an.</w:t>
      </w:r>
    </w:p>
    <w:p w14:paraId="66FEB234"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liest</w:t>
      </w:r>
      <w:proofErr w:type="spellEnd"/>
      <w:r>
        <w:t xml:space="preserve"> die </w:t>
      </w:r>
      <w:proofErr w:type="spellStart"/>
      <w:r>
        <w:t>Datei</w:t>
      </w:r>
      <w:proofErr w:type="spellEnd"/>
      <w:r>
        <w:t xml:space="preserve"> </w:t>
      </w:r>
      <w:proofErr w:type="spellStart"/>
      <w:r>
        <w:t>ein</w:t>
      </w:r>
      <w:proofErr w:type="spellEnd"/>
      <w:r>
        <w:t xml:space="preserve"> und </w:t>
      </w:r>
      <w:proofErr w:type="spellStart"/>
      <w:r>
        <w:t>wandelt</w:t>
      </w:r>
      <w:proofErr w:type="spellEnd"/>
      <w:r>
        <w:t xml:space="preserve"> </w:t>
      </w:r>
      <w:proofErr w:type="spellStart"/>
      <w:r>
        <w:t>sie</w:t>
      </w:r>
      <w:proofErr w:type="spellEnd"/>
      <w:r>
        <w:t xml:space="preserve"> in interne </w:t>
      </w:r>
      <w:proofErr w:type="spellStart"/>
      <w:r>
        <w:t>Datentypen</w:t>
      </w:r>
      <w:proofErr w:type="spellEnd"/>
      <w:r>
        <w:t xml:space="preserve"> um.</w:t>
      </w:r>
    </w:p>
    <w:p w14:paraId="54076E20" w14:textId="77777777" w:rsidR="00524339" w:rsidRDefault="00524339" w:rsidP="00524339">
      <w:r>
        <w:t xml:space="preserve">Die </w:t>
      </w:r>
      <w:proofErr w:type="spellStart"/>
      <w:r>
        <w:t>dritte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mit</w:t>
      </w:r>
      <w:proofErr w:type="spellEnd"/>
      <w:r>
        <w:t xml:space="preserve"> </w:t>
      </w:r>
      <w:proofErr w:type="spellStart"/>
      <w:r>
        <w:t>welchem</w:t>
      </w:r>
      <w:proofErr w:type="spellEnd"/>
      <w:r>
        <w:t xml:space="preserve"> </w:t>
      </w:r>
      <w:proofErr w:type="spellStart"/>
      <w:r>
        <w:t>Algorithmus</w:t>
      </w:r>
      <w:proofErr w:type="spellEnd"/>
      <w:r>
        <w:t xml:space="preserve"> das CSP </w:t>
      </w:r>
      <w:proofErr w:type="spellStart"/>
      <w:r>
        <w:t>versucht</w:t>
      </w:r>
      <w:proofErr w:type="spellEnd"/>
      <w:r>
        <w:t xml:space="preserve"> </w:t>
      </w:r>
      <w:proofErr w:type="spellStart"/>
      <w:r>
        <w:t>wird</w:t>
      </w:r>
      <w:proofErr w:type="spellEnd"/>
      <w:r>
        <w:t xml:space="preserve"> </w:t>
      </w:r>
      <w:proofErr w:type="spellStart"/>
      <w:r>
        <w:t>zu</w:t>
      </w:r>
      <w:proofErr w:type="spellEnd"/>
      <w:r>
        <w:t xml:space="preserve"> </w:t>
      </w:r>
      <w:proofErr w:type="spellStart"/>
      <w:r>
        <w:t>lösen</w:t>
      </w:r>
      <w:proofErr w:type="spellEnd"/>
      <w:r>
        <w:t>.</w:t>
      </w:r>
    </w:p>
    <w:p w14:paraId="3C18976B" w14:textId="77777777" w:rsidR="00524339" w:rsidRDefault="00524339" w:rsidP="00524339">
      <w:pPr>
        <w:pStyle w:val="Listenabsatz"/>
        <w:numPr>
          <w:ilvl w:val="0"/>
          <w:numId w:val="5"/>
        </w:numPr>
      </w:pPr>
      <w:proofErr w:type="spellStart"/>
      <w:r>
        <w:t>Algorithmus</w:t>
      </w:r>
      <w:proofErr w:type="spellEnd"/>
      <w:r>
        <w:t xml:space="preserve"> A </w:t>
      </w:r>
      <w:proofErr w:type="spellStart"/>
      <w:r>
        <w:t>ist</w:t>
      </w:r>
      <w:proofErr w:type="spellEnd"/>
      <w:r>
        <w:t xml:space="preserve"> der </w:t>
      </w:r>
      <w:proofErr w:type="spellStart"/>
      <w:r>
        <w:t>Algorithmus</w:t>
      </w:r>
      <w:proofErr w:type="spellEnd"/>
      <w:r>
        <w:t xml:space="preserve"> A </w:t>
      </w:r>
      <w:proofErr w:type="spellStart"/>
      <w:r>
        <w:t>aus</w:t>
      </w:r>
      <w:proofErr w:type="spellEnd"/>
      <w:r>
        <w:t xml:space="preserve"> </w:t>
      </w:r>
      <w:proofErr w:type="spellStart"/>
      <w:r>
        <w:t>Teil</w:t>
      </w:r>
      <w:proofErr w:type="spellEnd"/>
      <w:r>
        <w:t xml:space="preserve"> 2c)</w:t>
      </w:r>
    </w:p>
    <w:p w14:paraId="1675BCE4" w14:textId="77777777" w:rsidR="00524339" w:rsidRDefault="00524339" w:rsidP="00524339">
      <w:pPr>
        <w:pStyle w:val="Listenabsatz"/>
        <w:numPr>
          <w:ilvl w:val="0"/>
          <w:numId w:val="5"/>
        </w:numPr>
      </w:pPr>
      <w:proofErr w:type="spellStart"/>
      <w:r>
        <w:t>Algorithmus</w:t>
      </w:r>
      <w:proofErr w:type="spellEnd"/>
      <w:r>
        <w:t xml:space="preserve"> B </w:t>
      </w:r>
      <w:proofErr w:type="spellStart"/>
      <w:r>
        <w:t>ist</w:t>
      </w:r>
      <w:proofErr w:type="spellEnd"/>
      <w:r>
        <w:t xml:space="preserve"> der </w:t>
      </w:r>
      <w:proofErr w:type="spellStart"/>
      <w:r>
        <w:t>Algorithmus</w:t>
      </w:r>
      <w:proofErr w:type="spellEnd"/>
      <w:r>
        <w:t xml:space="preserve"> B </w:t>
      </w:r>
      <w:proofErr w:type="spellStart"/>
      <w:r>
        <w:t>aus</w:t>
      </w:r>
      <w:proofErr w:type="spellEnd"/>
      <w:r>
        <w:t xml:space="preserve"> </w:t>
      </w:r>
      <w:proofErr w:type="spellStart"/>
      <w:r>
        <w:t>Teil</w:t>
      </w:r>
      <w:proofErr w:type="spellEnd"/>
      <w:r>
        <w:t xml:space="preserve"> 2d)</w:t>
      </w:r>
    </w:p>
    <w:p w14:paraId="3DDC2236" w14:textId="77777777" w:rsidR="00524339" w:rsidRDefault="00524339" w:rsidP="00524339">
      <w:pPr>
        <w:pStyle w:val="Listenabsatz"/>
        <w:numPr>
          <w:ilvl w:val="0"/>
          <w:numId w:val="5"/>
        </w:numPr>
      </w:pPr>
      <w:proofErr w:type="spellStart"/>
      <w:r>
        <w:t>Algorithmus</w:t>
      </w:r>
      <w:proofErr w:type="spellEnd"/>
      <w:r>
        <w:t xml:space="preserve"> C </w:t>
      </w:r>
      <w:proofErr w:type="spellStart"/>
      <w:r>
        <w:t>ist</w:t>
      </w:r>
      <w:proofErr w:type="spellEnd"/>
      <w:r>
        <w:t xml:space="preserve"> die </w:t>
      </w:r>
      <w:proofErr w:type="spellStart"/>
      <w:r>
        <w:t>Erweiterung</w:t>
      </w:r>
      <w:proofErr w:type="spellEnd"/>
      <w:r>
        <w:t xml:space="preserve"> von </w:t>
      </w:r>
      <w:proofErr w:type="spellStart"/>
      <w:r>
        <w:t>Algorithmus</w:t>
      </w:r>
      <w:proofErr w:type="spellEnd"/>
      <w:r>
        <w:t xml:space="preserve"> B </w:t>
      </w:r>
      <w:proofErr w:type="spellStart"/>
      <w:r>
        <w:t>aus</w:t>
      </w:r>
      <w:proofErr w:type="spellEnd"/>
      <w:r>
        <w:t xml:space="preserve"> 2f) </w:t>
      </w:r>
      <w:proofErr w:type="spellStart"/>
      <w:r>
        <w:t>mit</w:t>
      </w:r>
      <w:proofErr w:type="spellEnd"/>
      <w:r>
        <w:t xml:space="preserve"> Lazy Clause Evaluation</w:t>
      </w:r>
    </w:p>
    <w:p w14:paraId="411951FA" w14:textId="77777777" w:rsidR="00524339" w:rsidRDefault="00524339" w:rsidP="00524339">
      <w:proofErr w:type="spellStart"/>
      <w:r>
        <w:t>Im</w:t>
      </w:r>
      <w:proofErr w:type="spellEnd"/>
      <w:r>
        <w:t xml:space="preserve"> </w:t>
      </w:r>
      <w:proofErr w:type="spellStart"/>
      <w:r>
        <w:t>Folgenden</w:t>
      </w:r>
      <w:proofErr w:type="spellEnd"/>
      <w:r>
        <w:t xml:space="preserve"> </w:t>
      </w:r>
      <w:proofErr w:type="spellStart"/>
      <w:r>
        <w:t>werden</w:t>
      </w:r>
      <w:proofErr w:type="spellEnd"/>
      <w:r>
        <w:t xml:space="preserve"> in den </w:t>
      </w:r>
      <w:proofErr w:type="spellStart"/>
      <w:r>
        <w:t>einzelnen</w:t>
      </w:r>
      <w:proofErr w:type="spellEnd"/>
      <w:r>
        <w:t xml:space="preserve"> </w:t>
      </w:r>
      <w:proofErr w:type="spellStart"/>
      <w:r>
        <w:t>Ausführungen</w:t>
      </w:r>
      <w:proofErr w:type="spellEnd"/>
      <w:r>
        <w:t xml:space="preserve"> der Main-</w:t>
      </w:r>
      <w:proofErr w:type="spellStart"/>
      <w:r>
        <w:t>Funktion</w:t>
      </w:r>
      <w:proofErr w:type="spellEnd"/>
      <w:r>
        <w:t xml:space="preserve"> </w:t>
      </w:r>
      <w:proofErr w:type="spellStart"/>
      <w:r>
        <w:t>nur</w:t>
      </w:r>
      <w:proofErr w:type="spellEnd"/>
      <w:r>
        <w:t xml:space="preserve"> die </w:t>
      </w:r>
      <w:proofErr w:type="spellStart"/>
      <w:r>
        <w:t>Eingabedatei</w:t>
      </w:r>
      <w:proofErr w:type="spellEnd"/>
      <w:r>
        <w:t xml:space="preserve"> </w:t>
      </w:r>
      <w:proofErr w:type="spellStart"/>
      <w:r>
        <w:t>bzw</w:t>
      </w:r>
      <w:proofErr w:type="spellEnd"/>
      <w:r>
        <w:t xml:space="preserve">. das </w:t>
      </w:r>
      <w:proofErr w:type="spellStart"/>
      <w:r>
        <w:t>entsprechende</w:t>
      </w:r>
      <w:proofErr w:type="spellEnd"/>
      <w:r>
        <w:t xml:space="preserve"> CSP und der </w:t>
      </w:r>
      <w:proofErr w:type="spellStart"/>
      <w:r>
        <w:t>Algorithmus</w:t>
      </w:r>
      <w:proofErr w:type="spellEnd"/>
      <w:r>
        <w:t xml:space="preserve"> </w:t>
      </w:r>
      <w:proofErr w:type="spellStart"/>
      <w:r>
        <w:t>verändert</w:t>
      </w:r>
      <w:proofErr w:type="spellEnd"/>
      <w:r>
        <w:t xml:space="preserve"> </w:t>
      </w:r>
      <w:proofErr w:type="spellStart"/>
      <w:r>
        <w:t>mit</w:t>
      </w:r>
      <w:proofErr w:type="spellEnd"/>
      <w:r>
        <w:t xml:space="preserve"> dem das CSP </w:t>
      </w:r>
      <w:proofErr w:type="spellStart"/>
      <w:r>
        <w:t>gelöst</w:t>
      </w:r>
      <w:proofErr w:type="spellEnd"/>
      <w:r>
        <w:t xml:space="preserve"> </w:t>
      </w:r>
      <w:proofErr w:type="spellStart"/>
      <w:r>
        <w:t>wird</w:t>
      </w:r>
      <w:proofErr w:type="spellEnd"/>
      <w:r>
        <w:t xml:space="preserve">. Der </w:t>
      </w:r>
      <w:proofErr w:type="spellStart"/>
      <w:r>
        <w:t>entsprechende</w:t>
      </w:r>
      <w:proofErr w:type="spellEnd"/>
      <w:r>
        <w:t xml:space="preserve"> Output und das </w:t>
      </w:r>
      <w:proofErr w:type="spellStart"/>
      <w:r>
        <w:t>zugehörige</w:t>
      </w:r>
      <w:proofErr w:type="spellEnd"/>
      <w:r>
        <w:t xml:space="preserve"> CSP </w:t>
      </w:r>
      <w:proofErr w:type="spellStart"/>
      <w:r>
        <w:t>werden</w:t>
      </w:r>
      <w:proofErr w:type="spellEnd"/>
      <w:r>
        <w:t xml:space="preserve"> </w:t>
      </w:r>
      <w:proofErr w:type="spellStart"/>
      <w:r>
        <w:t>gezeigt</w:t>
      </w:r>
      <w:proofErr w:type="spellEnd"/>
      <w:r>
        <w:t>.</w:t>
      </w:r>
    </w:p>
    <w:p w14:paraId="036AADEE" w14:textId="77777777" w:rsidR="00524339" w:rsidRPr="009E4DD1" w:rsidRDefault="00524339" w:rsidP="0052433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EEEE"/>
          <w:sz w:val="20"/>
          <w:szCs w:val="20"/>
          <w:lang w:eastAsia="de-DE"/>
        </w:rPr>
      </w:pPr>
      <w:r w:rsidRPr="002F6287">
        <w:rPr>
          <w:rFonts w:ascii="Courier New" w:eastAsia="Times New Roman" w:hAnsi="Courier New" w:cs="Courier New"/>
          <w:color w:val="93C763"/>
          <w:sz w:val="20"/>
          <w:szCs w:val="20"/>
          <w:lang w:eastAsia="de-DE"/>
        </w:rPr>
        <w:t xml:space="preserve">public class </w:t>
      </w:r>
      <w:r w:rsidRPr="002F6287">
        <w:rPr>
          <w:rFonts w:ascii="Courier New" w:eastAsia="Times New Roman" w:hAnsi="Courier New" w:cs="Courier New"/>
          <w:color w:val="678CB1"/>
          <w:sz w:val="20"/>
          <w:szCs w:val="20"/>
          <w:lang w:eastAsia="de-DE"/>
        </w:rPr>
        <w:t xml:space="preserve">Main </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93C763"/>
          <w:sz w:val="20"/>
          <w:szCs w:val="20"/>
          <w:lang w:eastAsia="de-DE"/>
        </w:rPr>
        <w:t xml:space="preserve">public static void </w:t>
      </w:r>
      <w:r w:rsidRPr="002F6287">
        <w:rPr>
          <w:rFonts w:ascii="Courier New" w:eastAsia="Times New Roman" w:hAnsi="Courier New" w:cs="Courier New"/>
          <w:color w:val="678CB1"/>
          <w:sz w:val="20"/>
          <w:szCs w:val="20"/>
          <w:lang w:eastAsia="de-DE"/>
        </w:rPr>
        <w:t>main</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String</w:t>
      </w:r>
      <w:r w:rsidRPr="002F6287">
        <w:rPr>
          <w:rFonts w:ascii="Courier New" w:eastAsia="Times New Roman" w:hAnsi="Courier New" w:cs="Courier New"/>
          <w:color w:val="E8E2B7"/>
          <w:sz w:val="20"/>
          <w:szCs w:val="20"/>
          <w:lang w:eastAsia="de-DE"/>
        </w:rPr>
        <w:t xml:space="preserve">[] </w:t>
      </w:r>
      <w:proofErr w:type="spellStart"/>
      <w:r w:rsidRPr="002F6287">
        <w:rPr>
          <w:rFonts w:ascii="Courier New" w:eastAsia="Times New Roman" w:hAnsi="Courier New" w:cs="Courier New"/>
          <w:color w:val="E0E2E4"/>
          <w:sz w:val="20"/>
          <w:szCs w:val="20"/>
          <w:lang w:eastAsia="de-DE"/>
        </w:rPr>
        <w:t>args</w:t>
      </w:r>
      <w:proofErr w:type="spellEnd"/>
      <w:r w:rsidRPr="002F6287">
        <w:rPr>
          <w:rFonts w:ascii="Courier New" w:eastAsia="Times New Roman" w:hAnsi="Courier New" w:cs="Courier New"/>
          <w:color w:val="E8E2B7"/>
          <w:sz w:val="20"/>
          <w:szCs w:val="20"/>
          <w:lang w:eastAsia="de-DE"/>
        </w:rPr>
        <w:t>) {</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String </w:t>
      </w:r>
      <w:r w:rsidRPr="002F6287">
        <w:rPr>
          <w:rFonts w:ascii="Courier New" w:eastAsia="Times New Roman" w:hAnsi="Courier New" w:cs="Courier New"/>
          <w:color w:val="E0E2E4"/>
          <w:sz w:val="20"/>
          <w:szCs w:val="20"/>
          <w:lang w:eastAsia="de-DE"/>
        </w:rPr>
        <w:t xml:space="preserve">file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EC7600"/>
          <w:sz w:val="20"/>
          <w:szCs w:val="20"/>
          <w:lang w:eastAsia="de-DE"/>
        </w:rPr>
        <w:t>"</w:t>
      </w:r>
      <w:proofErr w:type="spellStart"/>
      <w:r w:rsidRPr="002F6287">
        <w:rPr>
          <w:rFonts w:ascii="Courier New" w:eastAsia="Times New Roman" w:hAnsi="Courier New" w:cs="Courier New"/>
          <w:color w:val="EC7600"/>
          <w:sz w:val="20"/>
          <w:szCs w:val="20"/>
          <w:lang w:eastAsia="de-DE"/>
        </w:rPr>
        <w:t>src</w:t>
      </w:r>
      <w:proofErr w:type="spellEnd"/>
      <w:r w:rsidRPr="002F6287">
        <w:rPr>
          <w:rFonts w:ascii="Courier New" w:eastAsia="Times New Roman" w:hAnsi="Courier New" w:cs="Courier New"/>
          <w:color w:val="EC7600"/>
          <w:sz w:val="20"/>
          <w:szCs w:val="20"/>
          <w:lang w:eastAsia="de-DE"/>
        </w:rPr>
        <w:t>/resources/CSP.txt"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678CB1"/>
          <w:sz w:val="20"/>
          <w:szCs w:val="20"/>
          <w:lang w:eastAsia="de-DE"/>
        </w:rPr>
        <w:t xml:space="preserve">CSP </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0E2E4"/>
          <w:sz w:val="20"/>
          <w:szCs w:val="20"/>
          <w:lang w:eastAsia="de-DE"/>
        </w:rPr>
        <w:t xml:space="preserve">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r w:rsidRPr="002F6287">
        <w:rPr>
          <w:rFonts w:ascii="Courier New" w:eastAsia="Times New Roman" w:hAnsi="Courier New" w:cs="Courier New"/>
          <w:color w:val="678CB1"/>
          <w:sz w:val="20"/>
          <w:szCs w:val="20"/>
          <w:lang w:eastAsia="de-DE"/>
        </w:rPr>
        <w:t>Parser</w:t>
      </w:r>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678CB1"/>
          <w:sz w:val="20"/>
          <w:szCs w:val="20"/>
          <w:lang w:eastAsia="de-DE"/>
        </w:rPr>
        <w:t>createCSP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0E2E4"/>
          <w:sz w:val="20"/>
          <w:szCs w:val="20"/>
          <w:lang w:eastAsia="de-DE"/>
        </w:rPr>
        <w:t>file</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IAlgorithm</w:t>
      </w:r>
      <w:proofErr w:type="spellEnd"/>
      <w:r w:rsidRPr="002F6287">
        <w:rPr>
          <w:rFonts w:ascii="Courier New" w:eastAsia="Times New Roman" w:hAnsi="Courier New" w:cs="Courier New"/>
          <w:color w:val="678CB1"/>
          <w:sz w:val="20"/>
          <w:szCs w:val="20"/>
          <w:lang w:eastAsia="de-DE"/>
        </w:rPr>
        <w:t xml:space="preserve"> </w:t>
      </w:r>
      <w:r w:rsidRPr="002F6287">
        <w:rPr>
          <w:rFonts w:ascii="Courier New" w:eastAsia="Times New Roman" w:hAnsi="Courier New" w:cs="Courier New"/>
          <w:color w:val="E0E2E4"/>
          <w:sz w:val="20"/>
          <w:szCs w:val="20"/>
          <w:lang w:eastAsia="de-DE"/>
        </w:rPr>
        <w:t xml:space="preserve">algorithm </w:t>
      </w:r>
      <w:r w:rsidRPr="002F6287">
        <w:rPr>
          <w:rFonts w:ascii="Courier New" w:eastAsia="Times New Roman" w:hAnsi="Courier New" w:cs="Courier New"/>
          <w:color w:val="E8E2B7"/>
          <w:sz w:val="20"/>
          <w:szCs w:val="20"/>
          <w:lang w:eastAsia="de-DE"/>
        </w:rPr>
        <w:t xml:space="preserve">= </w:t>
      </w:r>
      <w:r w:rsidRPr="002F6287">
        <w:rPr>
          <w:rFonts w:ascii="Courier New" w:eastAsia="Times New Roman" w:hAnsi="Courier New" w:cs="Courier New"/>
          <w:color w:val="93C763"/>
          <w:sz w:val="20"/>
          <w:szCs w:val="20"/>
          <w:lang w:eastAsia="de-DE"/>
        </w:rPr>
        <w:t xml:space="preserve">new </w:t>
      </w:r>
      <w:proofErr w:type="spellStart"/>
      <w:r w:rsidRPr="002F6287">
        <w:rPr>
          <w:rFonts w:ascii="Courier New" w:eastAsia="Times New Roman" w:hAnsi="Courier New" w:cs="Courier New"/>
          <w:color w:val="678CB1"/>
          <w:sz w:val="20"/>
          <w:szCs w:val="20"/>
          <w:lang w:eastAsia="de-DE"/>
        </w:rPr>
        <w:t>Algorithm</w:t>
      </w:r>
      <w:r>
        <w:rPr>
          <w:rFonts w:ascii="Courier New" w:eastAsia="Times New Roman" w:hAnsi="Courier New" w:cs="Courier New"/>
          <w:color w:val="678CB1"/>
          <w:sz w:val="20"/>
          <w:szCs w:val="20"/>
          <w:lang w:eastAsia="de-DE"/>
        </w:rPr>
        <w:t>A</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algorithm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start</w:t>
      </w:r>
      <w:proofErr w:type="spellEnd"/>
      <w:r w:rsidRPr="002F6287">
        <w:rPr>
          <w:rFonts w:ascii="Courier New" w:eastAsia="Times New Roman" w:hAnsi="Courier New" w:cs="Courier New"/>
          <w:color w:val="E8E2B7"/>
          <w:sz w:val="20"/>
          <w:szCs w:val="20"/>
          <w:lang w:eastAsia="de-DE"/>
        </w:rPr>
        <w:t>(</w:t>
      </w:r>
      <w:proofErr w:type="spellStart"/>
      <w:r w:rsidRPr="002F6287">
        <w:rPr>
          <w:rFonts w:ascii="Courier New" w:eastAsia="Times New Roman" w:hAnsi="Courier New" w:cs="Courier New"/>
          <w:color w:val="E0E2E4"/>
          <w:sz w:val="20"/>
          <w:szCs w:val="20"/>
          <w:lang w:eastAsia="de-DE"/>
        </w:rPr>
        <w: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678CB1"/>
          <w:sz w:val="20"/>
          <w:szCs w:val="20"/>
          <w:lang w:eastAsia="de-DE"/>
        </w:rPr>
        <w:t>System</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b/>
          <w:bCs/>
          <w:i/>
          <w:iCs/>
          <w:color w:val="660E7A"/>
          <w:sz w:val="20"/>
          <w:szCs w:val="20"/>
          <w:lang w:eastAsia="de-DE"/>
        </w:rPr>
        <w:t>out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println</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C7600"/>
          <w:sz w:val="20"/>
          <w:szCs w:val="20"/>
          <w:lang w:eastAsia="de-DE"/>
        </w:rPr>
        <w:t>""</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proofErr w:type="spellStart"/>
      <w:r w:rsidRPr="002F6287">
        <w:rPr>
          <w:rFonts w:ascii="Courier New" w:eastAsia="Times New Roman" w:hAnsi="Courier New" w:cs="Courier New"/>
          <w:color w:val="E0E2E4"/>
          <w:sz w:val="20"/>
          <w:szCs w:val="20"/>
          <w:lang w:eastAsia="de-DE"/>
        </w:rPr>
        <w:t>csp</w:t>
      </w:r>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678CB1"/>
          <w:sz w:val="20"/>
          <w:szCs w:val="20"/>
          <w:lang w:eastAsia="de-DE"/>
        </w:rPr>
        <w:t>printCSP</w:t>
      </w:r>
      <w:proofErr w:type="spellEnd"/>
      <w:r w:rsidRPr="002F6287">
        <w:rPr>
          <w:rFonts w:ascii="Courier New" w:eastAsia="Times New Roman" w:hAnsi="Courier New" w:cs="Courier New"/>
          <w:color w:val="E8E2B7"/>
          <w:sz w:val="20"/>
          <w:szCs w:val="20"/>
          <w:lang w:eastAsia="de-DE"/>
        </w:rPr>
        <w:t>();</w:t>
      </w:r>
      <w:r w:rsidRPr="002F6287">
        <w:rPr>
          <w:rFonts w:ascii="Courier New" w:eastAsia="Times New Roman" w:hAnsi="Courier New" w:cs="Courier New"/>
          <w:color w:val="E8E2B7"/>
          <w:sz w:val="20"/>
          <w:szCs w:val="20"/>
          <w:lang w:eastAsia="de-DE"/>
        </w:rPr>
        <w:br/>
        <w:t xml:space="preserve">    }</w:t>
      </w:r>
      <w:r w:rsidRPr="002F6287">
        <w:rPr>
          <w:rFonts w:ascii="Courier New" w:eastAsia="Times New Roman" w:hAnsi="Courier New" w:cs="Courier New"/>
          <w:color w:val="E8E2B7"/>
          <w:sz w:val="20"/>
          <w:szCs w:val="20"/>
          <w:lang w:eastAsia="de-DE"/>
        </w:rPr>
        <w:br/>
      </w:r>
      <w:r>
        <w:rPr>
          <w:rFonts w:ascii="Courier New" w:eastAsia="Times New Roman" w:hAnsi="Courier New" w:cs="Courier New"/>
          <w:color w:val="E8E2B7"/>
          <w:sz w:val="20"/>
          <w:szCs w:val="20"/>
          <w:lang w:eastAsia="de-DE"/>
        </w:rPr>
        <w:t>}</w:t>
      </w:r>
    </w:p>
    <w:p w14:paraId="2E9F293A" w14:textId="77777777" w:rsidR="00524339" w:rsidRDefault="00524339" w:rsidP="00524339">
      <w:pPr>
        <w:rPr>
          <w:u w:val="single"/>
        </w:rPr>
      </w:pPr>
    </w:p>
    <w:p w14:paraId="2AFD5E87" w14:textId="77777777" w:rsidR="00524339" w:rsidRDefault="00524339" w:rsidP="00524339">
      <w:pPr>
        <w:rPr>
          <w:u w:val="single"/>
        </w:rPr>
      </w:pPr>
      <w:proofErr w:type="spellStart"/>
      <w:r>
        <w:rPr>
          <w:u w:val="single"/>
        </w:rPr>
        <w:t>Konsoleno</w:t>
      </w:r>
      <w:r w:rsidRPr="002F6287">
        <w:rPr>
          <w:u w:val="single"/>
        </w:rPr>
        <w:t>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CSP.txt</w:t>
      </w:r>
      <w:r w:rsidRPr="002F6287">
        <w:rPr>
          <w:u w:val="single"/>
        </w:rPr>
        <w:t>:</w:t>
      </w:r>
    </w:p>
    <w:p w14:paraId="55202D52" w14:textId="77777777" w:rsidR="00524339" w:rsidRDefault="00524339" w:rsidP="00524339">
      <w:proofErr w:type="spellStart"/>
      <w:r>
        <w:t>Erklärung</w:t>
      </w:r>
      <w:proofErr w:type="spellEnd"/>
      <w:r>
        <w:t>:</w:t>
      </w:r>
      <w:r>
        <w:br/>
        <w:t xml:space="preserve">Die </w:t>
      </w:r>
      <w:proofErr w:type="spellStart"/>
      <w:r>
        <w:t>erste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ob</w:t>
      </w:r>
      <w:proofErr w:type="spellEnd"/>
      <w:r>
        <w:t xml:space="preserve"> das CSP </w:t>
      </w:r>
      <w:proofErr w:type="spellStart"/>
      <w:r>
        <w:t>lösbar</w:t>
      </w:r>
      <w:proofErr w:type="spellEnd"/>
      <w:r>
        <w:t xml:space="preserve"> </w:t>
      </w:r>
      <w:proofErr w:type="spellStart"/>
      <w:r>
        <w:t>ist</w:t>
      </w:r>
      <w:proofErr w:type="spellEnd"/>
      <w:r>
        <w:t>.</w:t>
      </w:r>
    </w:p>
    <w:p w14:paraId="4E77792E" w14:textId="77777777" w:rsidR="00524339" w:rsidRDefault="00524339" w:rsidP="00524339">
      <w:r>
        <w:t xml:space="preserve">Die </w:t>
      </w:r>
      <w:proofErr w:type="spellStart"/>
      <w:r>
        <w:t>zweite</w:t>
      </w:r>
      <w:proofErr w:type="spellEnd"/>
      <w:r>
        <w:t xml:space="preserve"> </w:t>
      </w:r>
      <w:proofErr w:type="spellStart"/>
      <w:r>
        <w:t>Zeile</w:t>
      </w:r>
      <w:proofErr w:type="spellEnd"/>
      <w:r>
        <w:t xml:space="preserve"> </w:t>
      </w:r>
      <w:proofErr w:type="spellStart"/>
      <w:r>
        <w:t>gibt</w:t>
      </w:r>
      <w:proofErr w:type="spellEnd"/>
      <w:r>
        <w:t xml:space="preserve"> an </w:t>
      </w:r>
      <w:proofErr w:type="spellStart"/>
      <w:r>
        <w:t>wie</w:t>
      </w:r>
      <w:proofErr w:type="spellEnd"/>
      <w:r>
        <w:t xml:space="preserve"> </w:t>
      </w:r>
      <w:proofErr w:type="spellStart"/>
      <w:r>
        <w:t>lange</w:t>
      </w:r>
      <w:proofErr w:type="spellEnd"/>
      <w:r>
        <w:t xml:space="preserve"> das </w:t>
      </w:r>
      <w:proofErr w:type="spellStart"/>
      <w:r>
        <w:t>Lösen</w:t>
      </w:r>
      <w:proofErr w:type="spellEnd"/>
      <w:r>
        <w:t xml:space="preserve"> </w:t>
      </w:r>
      <w:proofErr w:type="spellStart"/>
      <w:r>
        <w:t>gebraucht</w:t>
      </w:r>
      <w:proofErr w:type="spellEnd"/>
      <w:r>
        <w:t xml:space="preserve"> hat (das </w:t>
      </w:r>
      <w:proofErr w:type="spellStart"/>
      <w:r>
        <w:t>Programm</w:t>
      </w:r>
      <w:proofErr w:type="spellEnd"/>
      <w:r>
        <w:t xml:space="preserve"> </w:t>
      </w:r>
      <w:proofErr w:type="spellStart"/>
      <w:r>
        <w:t>wurde</w:t>
      </w:r>
      <w:proofErr w:type="spellEnd"/>
      <w:r>
        <w:t xml:space="preserve"> auf </w:t>
      </w:r>
      <w:proofErr w:type="spellStart"/>
      <w:r>
        <w:t>einem</w:t>
      </w:r>
      <w:proofErr w:type="spellEnd"/>
      <w:r>
        <w:t xml:space="preserve"> </w:t>
      </w:r>
      <w:proofErr w:type="spellStart"/>
      <w:r>
        <w:t>anderen</w:t>
      </w:r>
      <w:proofErr w:type="spellEnd"/>
      <w:r>
        <w:t xml:space="preserve"> </w:t>
      </w:r>
      <w:proofErr w:type="spellStart"/>
      <w:r>
        <w:t>Endgerät</w:t>
      </w:r>
      <w:proofErr w:type="spellEnd"/>
      <w:r>
        <w:t xml:space="preserve"> </w:t>
      </w:r>
      <w:proofErr w:type="spellStart"/>
      <w:r>
        <w:t>ausgeführt</w:t>
      </w:r>
      <w:proofErr w:type="spellEnd"/>
      <w:r>
        <w:t>).</w:t>
      </w:r>
    </w:p>
    <w:p w14:paraId="5870C41C" w14:textId="77777777" w:rsidR="00524339" w:rsidRDefault="00524339" w:rsidP="00524339">
      <w:r>
        <w:t xml:space="preserve">Die </w:t>
      </w:r>
      <w:proofErr w:type="spellStart"/>
      <w:r>
        <w:t>restlichen</w:t>
      </w:r>
      <w:proofErr w:type="spellEnd"/>
      <w:r>
        <w:t xml:space="preserve"> </w:t>
      </w:r>
      <w:proofErr w:type="spellStart"/>
      <w:r>
        <w:t>Zeilen</w:t>
      </w:r>
      <w:proofErr w:type="spellEnd"/>
      <w:r>
        <w:t xml:space="preserve"> </w:t>
      </w:r>
      <w:proofErr w:type="spellStart"/>
      <w:r>
        <w:t>zeigen</w:t>
      </w:r>
      <w:proofErr w:type="spellEnd"/>
      <w:r>
        <w:t xml:space="preserve"> </w:t>
      </w:r>
      <w:proofErr w:type="spellStart"/>
      <w:r>
        <w:t>bei</w:t>
      </w:r>
      <w:proofErr w:type="spellEnd"/>
      <w:r>
        <w:t xml:space="preserve"> </w:t>
      </w:r>
      <w:proofErr w:type="spellStart"/>
      <w:r>
        <w:t>einem</w:t>
      </w:r>
      <w:proofErr w:type="spellEnd"/>
      <w:r>
        <w:t xml:space="preserve"> </w:t>
      </w:r>
      <w:proofErr w:type="spellStart"/>
      <w:r>
        <w:t>lösbaren</w:t>
      </w:r>
      <w:proofErr w:type="spellEnd"/>
      <w:r>
        <w:t xml:space="preserve"> CSP </w:t>
      </w:r>
      <w:proofErr w:type="spellStart"/>
      <w:r>
        <w:t>eine</w:t>
      </w:r>
      <w:proofErr w:type="spellEnd"/>
      <w:r>
        <w:t xml:space="preserve"> </w:t>
      </w:r>
      <w:proofErr w:type="spellStart"/>
      <w:r>
        <w:t>Lösung</w:t>
      </w:r>
      <w:proofErr w:type="spellEnd"/>
      <w:r>
        <w:t xml:space="preserve"> an.</w:t>
      </w:r>
    </w:p>
    <w:p w14:paraId="79203D4F" w14:textId="77777777" w:rsidR="00524339" w:rsidRPr="002F6287" w:rsidRDefault="00524339" w:rsidP="00524339">
      <w:r>
        <w:t>--------------------------------------------------------------------------------------------------------------------------------------</w:t>
      </w:r>
    </w:p>
    <w:p w14:paraId="64DD096A" w14:textId="77777777" w:rsidR="00524339" w:rsidRDefault="00524339" w:rsidP="00524339">
      <w:r>
        <w:t>P is satisfiable</w:t>
      </w:r>
    </w:p>
    <w:p w14:paraId="0EBF2252" w14:textId="77777777" w:rsidR="00524339" w:rsidRDefault="00524339" w:rsidP="00524339">
      <w:r>
        <w:t>492800</w:t>
      </w:r>
    </w:p>
    <w:p w14:paraId="55944C19" w14:textId="77777777" w:rsidR="00524339" w:rsidRDefault="00524339" w:rsidP="00524339"/>
    <w:p w14:paraId="353850A5" w14:textId="77777777" w:rsidR="00524339" w:rsidRDefault="00524339" w:rsidP="00524339">
      <w:r>
        <w:t>DECL</w:t>
      </w:r>
    </w:p>
    <w:p w14:paraId="4C7AA38E" w14:textId="77777777" w:rsidR="00524339" w:rsidRDefault="00524339" w:rsidP="00524339">
      <w:r>
        <w:t>x_0 0 0;</w:t>
      </w:r>
    </w:p>
    <w:p w14:paraId="17E161B8" w14:textId="77777777" w:rsidR="00524339" w:rsidRDefault="00524339" w:rsidP="00524339">
      <w:r>
        <w:t>x_1 3 6;</w:t>
      </w:r>
    </w:p>
    <w:p w14:paraId="3C6E8F3C" w14:textId="77777777" w:rsidR="00524339" w:rsidRDefault="00524339" w:rsidP="00524339">
      <w:r>
        <w:lastRenderedPageBreak/>
        <w:t>x_2 -6 4;</w:t>
      </w:r>
    </w:p>
    <w:p w14:paraId="7879BDE5" w14:textId="77777777" w:rsidR="00524339" w:rsidRDefault="00524339" w:rsidP="00524339">
      <w:r>
        <w:t>x_3 -2 5;</w:t>
      </w:r>
    </w:p>
    <w:p w14:paraId="7176F6DF" w14:textId="77777777" w:rsidR="00524339" w:rsidRDefault="00524339" w:rsidP="00524339">
      <w:r>
        <w:t>--------------------------------------------------------------------------------------------------------------------------------------</w:t>
      </w:r>
    </w:p>
    <w:p w14:paraId="7BE9AC7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CSP.txt:</w:t>
      </w:r>
    </w:p>
    <w:p w14:paraId="4E894663" w14:textId="77777777" w:rsidR="00524339" w:rsidRDefault="00524339" w:rsidP="00524339">
      <w:r>
        <w:t>--------------------------------------------------------------------------------------------------------------------------------------</w:t>
      </w:r>
    </w:p>
    <w:p w14:paraId="035E2DFE" w14:textId="77777777" w:rsidR="00524339" w:rsidRDefault="00524339" w:rsidP="00524339">
      <w:r>
        <w:t>P is satisfiable</w:t>
      </w:r>
    </w:p>
    <w:p w14:paraId="4F171D93" w14:textId="77777777" w:rsidR="00524339" w:rsidRDefault="00524339" w:rsidP="00524339">
      <w:r>
        <w:t>497200</w:t>
      </w:r>
    </w:p>
    <w:p w14:paraId="44D66200" w14:textId="77777777" w:rsidR="00524339" w:rsidRDefault="00524339" w:rsidP="00524339"/>
    <w:p w14:paraId="6F7A6C6B" w14:textId="77777777" w:rsidR="00524339" w:rsidRDefault="00524339" w:rsidP="00524339">
      <w:r>
        <w:t>DECL</w:t>
      </w:r>
    </w:p>
    <w:p w14:paraId="469E3D95" w14:textId="77777777" w:rsidR="00524339" w:rsidRDefault="00524339" w:rsidP="00524339">
      <w:r>
        <w:t>x_0 0 0;</w:t>
      </w:r>
    </w:p>
    <w:p w14:paraId="3FAD4895" w14:textId="77777777" w:rsidR="00524339" w:rsidRDefault="00524339" w:rsidP="00524339">
      <w:r>
        <w:t>x_1 3 6;</w:t>
      </w:r>
    </w:p>
    <w:p w14:paraId="75C65298" w14:textId="77777777" w:rsidR="00524339" w:rsidRDefault="00524339" w:rsidP="00524339">
      <w:r>
        <w:t>x_2 -6 4;</w:t>
      </w:r>
    </w:p>
    <w:p w14:paraId="545B8296" w14:textId="77777777" w:rsidR="00524339" w:rsidRDefault="00524339" w:rsidP="00524339">
      <w:r>
        <w:t>x_3 -2 5;</w:t>
      </w:r>
    </w:p>
    <w:p w14:paraId="55AD8796" w14:textId="77777777" w:rsidR="00524339" w:rsidRPr="009E4DD1" w:rsidRDefault="00524339" w:rsidP="00524339">
      <w:r>
        <w:t>--------------------------------------------------------------------------------------------------------------------------------------</w:t>
      </w:r>
    </w:p>
    <w:p w14:paraId="7D377030" w14:textId="77777777" w:rsidR="00524339" w:rsidRDefault="00524339" w:rsidP="00524339">
      <w:pPr>
        <w:rPr>
          <w:u w:val="single"/>
        </w:rPr>
      </w:pPr>
    </w:p>
    <w:p w14:paraId="52D7D474"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CSP.txt:</w:t>
      </w:r>
    </w:p>
    <w:p w14:paraId="3CFE3916" w14:textId="77777777" w:rsidR="00524339" w:rsidRDefault="00524339" w:rsidP="00524339">
      <w:r>
        <w:t>--------------------------------------------------------------------------------------------------------------------------------------</w:t>
      </w:r>
    </w:p>
    <w:p w14:paraId="7FE0DDC0" w14:textId="77777777" w:rsidR="00524339" w:rsidRDefault="00524339" w:rsidP="00524339">
      <w:r>
        <w:t>P is satisfiable</w:t>
      </w:r>
    </w:p>
    <w:p w14:paraId="70A80A01" w14:textId="77777777" w:rsidR="00524339" w:rsidRDefault="00524339" w:rsidP="00524339">
      <w:r>
        <w:t>1799111</w:t>
      </w:r>
    </w:p>
    <w:p w14:paraId="7994C0EB" w14:textId="77777777" w:rsidR="00524339" w:rsidRDefault="00524339" w:rsidP="00524339"/>
    <w:p w14:paraId="5ABA019D" w14:textId="77777777" w:rsidR="00524339" w:rsidRDefault="00524339" w:rsidP="00524339">
      <w:r>
        <w:t>DECL</w:t>
      </w:r>
    </w:p>
    <w:p w14:paraId="2CDCC2D2" w14:textId="77777777" w:rsidR="00524339" w:rsidRDefault="00524339" w:rsidP="00524339">
      <w:r>
        <w:t>x_0 0 0;</w:t>
      </w:r>
    </w:p>
    <w:p w14:paraId="2C2AC383" w14:textId="77777777" w:rsidR="00524339" w:rsidRDefault="00524339" w:rsidP="00524339">
      <w:r>
        <w:t>x_1 3 6;</w:t>
      </w:r>
    </w:p>
    <w:p w14:paraId="7F9B4E87" w14:textId="77777777" w:rsidR="00524339" w:rsidRDefault="00524339" w:rsidP="00524339">
      <w:r>
        <w:t>x_2 -6 4;</w:t>
      </w:r>
    </w:p>
    <w:p w14:paraId="04209E5D" w14:textId="77777777" w:rsidR="00524339" w:rsidRDefault="00524339" w:rsidP="00524339">
      <w:r>
        <w:t>x_3 -2 5;</w:t>
      </w:r>
    </w:p>
    <w:p w14:paraId="7267F913" w14:textId="77777777" w:rsidR="00524339" w:rsidRPr="009E4DD1" w:rsidRDefault="00524339" w:rsidP="00524339">
      <w:r>
        <w:t>--------------------------------------------------------------------------------------------------------------------------------------</w:t>
      </w:r>
    </w:p>
    <w:p w14:paraId="19CB3CF3" w14:textId="77777777" w:rsidR="00524339" w:rsidRDefault="00524339" w:rsidP="00524339">
      <w:pPr>
        <w:rPr>
          <w:u w:val="single"/>
        </w:rPr>
      </w:pPr>
    </w:p>
    <w:p w14:paraId="24EDF13F" w14:textId="77777777" w:rsidR="00524339" w:rsidRPr="009E4DD1" w:rsidRDefault="00524339" w:rsidP="00524339">
      <w:pPr>
        <w:rPr>
          <w:u w:val="single"/>
        </w:rPr>
      </w:pPr>
      <w:proofErr w:type="spellStart"/>
      <w:r w:rsidRPr="009E4DD1">
        <w:rPr>
          <w:u w:val="single"/>
        </w:rPr>
        <w:t>Zugehörige</w:t>
      </w:r>
      <w:proofErr w:type="spellEnd"/>
      <w:r w:rsidRPr="009E4DD1">
        <w:rPr>
          <w:u w:val="single"/>
        </w:rPr>
        <w:t xml:space="preserve"> CSP.txt:</w:t>
      </w:r>
    </w:p>
    <w:p w14:paraId="574CD5DA" w14:textId="77777777" w:rsidR="00524339" w:rsidRDefault="00524339" w:rsidP="00524339">
      <w:r>
        <w:t>DECL</w:t>
      </w:r>
    </w:p>
    <w:p w14:paraId="39B4EF7A" w14:textId="77777777" w:rsidR="00524339" w:rsidRDefault="00524339" w:rsidP="00524339">
      <w:r>
        <w:lastRenderedPageBreak/>
        <w:tab/>
        <w:t>x_0 0 0;</w:t>
      </w:r>
    </w:p>
    <w:p w14:paraId="6D53E8A5" w14:textId="77777777" w:rsidR="00524339" w:rsidRDefault="00524339" w:rsidP="00524339">
      <w:r>
        <w:tab/>
        <w:t>x_1 3 6;</w:t>
      </w:r>
    </w:p>
    <w:p w14:paraId="4710ED2A" w14:textId="77777777" w:rsidR="00524339" w:rsidRDefault="00524339" w:rsidP="00524339">
      <w:r>
        <w:tab/>
        <w:t>x_2 -6 4;</w:t>
      </w:r>
    </w:p>
    <w:p w14:paraId="6F673B66" w14:textId="77777777" w:rsidR="00524339" w:rsidRDefault="00524339" w:rsidP="00524339">
      <w:r>
        <w:tab/>
        <w:t>x_3 -2 5;</w:t>
      </w:r>
    </w:p>
    <w:p w14:paraId="665E9B68" w14:textId="77777777" w:rsidR="00524339" w:rsidRDefault="00524339" w:rsidP="00524339"/>
    <w:p w14:paraId="567CDF96" w14:textId="77777777" w:rsidR="00524339" w:rsidRDefault="00524339" w:rsidP="00524339">
      <w:r>
        <w:t>FORMULA</w:t>
      </w:r>
    </w:p>
    <w:p w14:paraId="0F9A7289" w14:textId="77777777" w:rsidR="00524339" w:rsidRDefault="00524339" w:rsidP="00524339">
      <w:r>
        <w:tab/>
        <w:t>x_1 &gt;= x_0 + -1 v x_0 &gt;= x_1 + 3 v x_2 &gt;= x_1 + 3 v x_3 &gt;= x_2 + -1;</w:t>
      </w:r>
    </w:p>
    <w:p w14:paraId="33289A9B" w14:textId="77777777" w:rsidR="00524339" w:rsidRDefault="00524339" w:rsidP="00524339">
      <w:r>
        <w:tab/>
        <w:t>x_1 &gt;= x_0 + -4 v x_0 &gt;= x_2 + 6 v x_3 &gt;= x_2 + 4 v -10 &gt;= 4;</w:t>
      </w:r>
    </w:p>
    <w:p w14:paraId="37C005EC" w14:textId="77777777" w:rsidR="00524339" w:rsidRDefault="00524339" w:rsidP="00524339">
      <w:r>
        <w:tab/>
        <w:t>x_1 &gt;= x_0 + -2 v x_0 &gt;= x_3 + 6 v x_3 &gt;= x_1 + 0 v 4 &gt;= -10;</w:t>
      </w:r>
    </w:p>
    <w:p w14:paraId="5CB011DD" w14:textId="77777777" w:rsidR="00524339" w:rsidRDefault="00524339" w:rsidP="00524339"/>
    <w:p w14:paraId="69AA310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CSP2.txt:</w:t>
      </w:r>
    </w:p>
    <w:p w14:paraId="412819BC" w14:textId="77777777" w:rsidR="00524339" w:rsidRDefault="00524339" w:rsidP="00524339">
      <w:r>
        <w:t>--------------------------------------------------------------------------------------------------------------------------------------</w:t>
      </w:r>
    </w:p>
    <w:p w14:paraId="3A70179D" w14:textId="77777777" w:rsidR="00524339" w:rsidRDefault="00524339" w:rsidP="00524339">
      <w:r>
        <w:t>P is unsatisfiable</w:t>
      </w:r>
    </w:p>
    <w:p w14:paraId="7946C576" w14:textId="77777777" w:rsidR="00524339" w:rsidRDefault="00524339" w:rsidP="00524339">
      <w:r>
        <w:t>493778</w:t>
      </w:r>
    </w:p>
    <w:p w14:paraId="2B12417F" w14:textId="77777777" w:rsidR="00524339" w:rsidRDefault="00524339" w:rsidP="00524339"/>
    <w:p w14:paraId="766761E7" w14:textId="77777777" w:rsidR="00524339" w:rsidRDefault="00524339" w:rsidP="00524339">
      <w:r>
        <w:t>DECL</w:t>
      </w:r>
    </w:p>
    <w:p w14:paraId="7723C0AB" w14:textId="77777777" w:rsidR="00524339" w:rsidRDefault="00524339" w:rsidP="00524339">
      <w:r>
        <w:t>x_0 30 40;</w:t>
      </w:r>
    </w:p>
    <w:p w14:paraId="31A353BD" w14:textId="77777777" w:rsidR="00524339" w:rsidRDefault="00524339" w:rsidP="00524339">
      <w:r>
        <w:t>x_1 3 6;</w:t>
      </w:r>
    </w:p>
    <w:p w14:paraId="61D037A0" w14:textId="77777777" w:rsidR="00524339" w:rsidRDefault="00524339" w:rsidP="00524339">
      <w:r>
        <w:t>x_2 50 55;</w:t>
      </w:r>
    </w:p>
    <w:p w14:paraId="0BF2D749" w14:textId="77777777" w:rsidR="00524339" w:rsidRDefault="00524339" w:rsidP="00524339">
      <w:r>
        <w:t>x_3 -2 5;</w:t>
      </w:r>
    </w:p>
    <w:p w14:paraId="7E39BD0B" w14:textId="77777777" w:rsidR="00524339" w:rsidRPr="009E4DD1" w:rsidRDefault="00524339" w:rsidP="00524339">
      <w:r>
        <w:t>--------------------------------------------------------------------------------------------------------------------------------------</w:t>
      </w:r>
    </w:p>
    <w:p w14:paraId="081651AD" w14:textId="77777777" w:rsidR="00524339" w:rsidRDefault="00524339" w:rsidP="00524339"/>
    <w:p w14:paraId="5B4804EE"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CSP2.txt:</w:t>
      </w:r>
    </w:p>
    <w:p w14:paraId="74F2094E" w14:textId="77777777" w:rsidR="00524339" w:rsidRDefault="00524339" w:rsidP="00524339">
      <w:r>
        <w:t>--------------------------------------------------------------------------------------------------------------------------------------</w:t>
      </w:r>
    </w:p>
    <w:p w14:paraId="045BF64B" w14:textId="77777777" w:rsidR="00524339" w:rsidRDefault="00524339" w:rsidP="00524339">
      <w:r>
        <w:t>P is unsatisfiable</w:t>
      </w:r>
    </w:p>
    <w:p w14:paraId="57043F96" w14:textId="77777777" w:rsidR="00524339" w:rsidRDefault="00524339" w:rsidP="00524339">
      <w:r>
        <w:t>461511</w:t>
      </w:r>
    </w:p>
    <w:p w14:paraId="59083B00" w14:textId="77777777" w:rsidR="00524339" w:rsidRDefault="00524339" w:rsidP="00524339"/>
    <w:p w14:paraId="2BCC6337" w14:textId="77777777" w:rsidR="00524339" w:rsidRDefault="00524339" w:rsidP="00524339">
      <w:r>
        <w:t>DECL</w:t>
      </w:r>
    </w:p>
    <w:p w14:paraId="5B070441" w14:textId="77777777" w:rsidR="00524339" w:rsidRDefault="00524339" w:rsidP="00524339">
      <w:r>
        <w:t>x_0 30 40;</w:t>
      </w:r>
    </w:p>
    <w:p w14:paraId="373B1232" w14:textId="77777777" w:rsidR="00524339" w:rsidRDefault="00524339" w:rsidP="00524339">
      <w:r>
        <w:lastRenderedPageBreak/>
        <w:t>x_1 3 6;</w:t>
      </w:r>
    </w:p>
    <w:p w14:paraId="7035E72C" w14:textId="77777777" w:rsidR="00524339" w:rsidRDefault="00524339" w:rsidP="00524339">
      <w:r>
        <w:t>x_2 50 55;</w:t>
      </w:r>
    </w:p>
    <w:p w14:paraId="5EF2691C" w14:textId="77777777" w:rsidR="00524339" w:rsidRDefault="00524339" w:rsidP="00524339">
      <w:r>
        <w:t>x_3 -2 5;</w:t>
      </w:r>
    </w:p>
    <w:p w14:paraId="14B74731" w14:textId="77777777" w:rsidR="00524339" w:rsidRPr="009E4DD1" w:rsidRDefault="00524339" w:rsidP="00524339">
      <w:r>
        <w:t>--------------------------------------------------------------------------------------------------------------------------------------</w:t>
      </w:r>
    </w:p>
    <w:p w14:paraId="5632EB7B" w14:textId="77777777" w:rsidR="00524339" w:rsidRDefault="00524339" w:rsidP="00524339"/>
    <w:p w14:paraId="7A80AEDD"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CSP2.txt:</w:t>
      </w:r>
    </w:p>
    <w:p w14:paraId="35C144AE" w14:textId="77777777" w:rsidR="00524339" w:rsidRDefault="00524339" w:rsidP="00524339">
      <w:r>
        <w:t>--------------------------------------------------------------------------------------------------------------------------------------</w:t>
      </w:r>
    </w:p>
    <w:p w14:paraId="52748C5E" w14:textId="77777777" w:rsidR="00524339" w:rsidRDefault="00524339" w:rsidP="00524339">
      <w:r>
        <w:t>P is unsatisfiable</w:t>
      </w:r>
    </w:p>
    <w:p w14:paraId="5C39E516" w14:textId="77777777" w:rsidR="00524339" w:rsidRDefault="00524339" w:rsidP="00524339">
      <w:r>
        <w:t>1308756</w:t>
      </w:r>
    </w:p>
    <w:p w14:paraId="34166F42" w14:textId="77777777" w:rsidR="00524339" w:rsidRDefault="00524339" w:rsidP="00524339"/>
    <w:p w14:paraId="5BB710E4" w14:textId="77777777" w:rsidR="00524339" w:rsidRDefault="00524339" w:rsidP="00524339">
      <w:r>
        <w:t>DECL</w:t>
      </w:r>
    </w:p>
    <w:p w14:paraId="190FD379" w14:textId="77777777" w:rsidR="00524339" w:rsidRDefault="00524339" w:rsidP="00524339">
      <w:r>
        <w:t>x_0 30 40;</w:t>
      </w:r>
    </w:p>
    <w:p w14:paraId="0F3077DE" w14:textId="77777777" w:rsidR="00524339" w:rsidRDefault="00524339" w:rsidP="00524339">
      <w:r>
        <w:t>x_1 3 6;</w:t>
      </w:r>
    </w:p>
    <w:p w14:paraId="517327E2" w14:textId="77777777" w:rsidR="00524339" w:rsidRDefault="00524339" w:rsidP="00524339">
      <w:r>
        <w:t>x_2 50 55;</w:t>
      </w:r>
    </w:p>
    <w:p w14:paraId="49CDF7B2" w14:textId="77777777" w:rsidR="00524339" w:rsidRDefault="00524339" w:rsidP="00524339">
      <w:r>
        <w:t>x_3 -2 5;</w:t>
      </w:r>
    </w:p>
    <w:p w14:paraId="7DA44565" w14:textId="77777777" w:rsidR="00524339" w:rsidRPr="009E4DD1" w:rsidRDefault="00524339" w:rsidP="00524339">
      <w:r>
        <w:t>--------------------------------------------------------------------------------------------------------------------------------------</w:t>
      </w:r>
    </w:p>
    <w:p w14:paraId="22073CD0" w14:textId="77777777" w:rsidR="00524339" w:rsidRDefault="00524339" w:rsidP="00524339"/>
    <w:p w14:paraId="0AB4BAA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w:t>
      </w:r>
      <w:r w:rsidRPr="009E4DD1">
        <w:rPr>
          <w:u w:val="single"/>
        </w:rPr>
        <w:t>.txt:</w:t>
      </w:r>
    </w:p>
    <w:p w14:paraId="52685567" w14:textId="77777777" w:rsidR="00524339" w:rsidRDefault="00524339" w:rsidP="00524339">
      <w:r>
        <w:t>DECL</w:t>
      </w:r>
    </w:p>
    <w:p w14:paraId="07A142FD" w14:textId="77777777" w:rsidR="00524339" w:rsidRDefault="00524339" w:rsidP="00524339">
      <w:r>
        <w:tab/>
        <w:t>x_0 30 40;</w:t>
      </w:r>
    </w:p>
    <w:p w14:paraId="50938CF8" w14:textId="77777777" w:rsidR="00524339" w:rsidRDefault="00524339" w:rsidP="00524339">
      <w:r>
        <w:tab/>
        <w:t>x_1 3 6;</w:t>
      </w:r>
    </w:p>
    <w:p w14:paraId="4793F49D" w14:textId="77777777" w:rsidR="00524339" w:rsidRDefault="00524339" w:rsidP="00524339">
      <w:r>
        <w:tab/>
        <w:t>x_2 50 55;</w:t>
      </w:r>
    </w:p>
    <w:p w14:paraId="121C01CE" w14:textId="77777777" w:rsidR="00524339" w:rsidRDefault="00524339" w:rsidP="00524339">
      <w:r>
        <w:tab/>
        <w:t>x_3 -2 5;</w:t>
      </w:r>
    </w:p>
    <w:p w14:paraId="577DFC59" w14:textId="77777777" w:rsidR="00524339" w:rsidRDefault="00524339" w:rsidP="00524339"/>
    <w:p w14:paraId="1746CB3C" w14:textId="77777777" w:rsidR="00524339" w:rsidRDefault="00524339" w:rsidP="00524339">
      <w:r>
        <w:t>FORMULA</w:t>
      </w:r>
    </w:p>
    <w:p w14:paraId="11EF7BAA" w14:textId="77777777" w:rsidR="00524339" w:rsidRDefault="00524339" w:rsidP="00524339">
      <w:r>
        <w:tab/>
        <w:t>x_1 &gt;= x_0 + -1 v x_0 &gt;= x_1 + 3 v x_2 &gt;= x_1 + 3 v x_3 &gt;= x_2 + -1;</w:t>
      </w:r>
    </w:p>
    <w:p w14:paraId="2B67EB72" w14:textId="77777777" w:rsidR="00524339" w:rsidRDefault="00524339" w:rsidP="00524339">
      <w:r>
        <w:tab/>
        <w:t>x_1 &gt;= x_0 + -4 v x_0 &gt;= x_2 + 6 v x_3 &gt;= x_2 + 4 v -10 &gt;= 4 ;</w:t>
      </w:r>
    </w:p>
    <w:p w14:paraId="4CC04137" w14:textId="77777777" w:rsidR="00524339" w:rsidRDefault="00524339" w:rsidP="00524339">
      <w:r>
        <w:tab/>
        <w:t>x_1 &gt;= x_0 + -2 v x_0 &gt;= x_3 + 6 v x_3 &gt;= x_1 + 0 v 4 &gt;= -10;</w:t>
      </w:r>
    </w:p>
    <w:p w14:paraId="0692BBCB" w14:textId="77777777" w:rsidR="00524339" w:rsidRDefault="00524339" w:rsidP="00524339"/>
    <w:p w14:paraId="463B01EF" w14:textId="77777777" w:rsidR="00524339" w:rsidRDefault="00524339" w:rsidP="00524339">
      <w:pPr>
        <w:rPr>
          <w:u w:val="single"/>
        </w:rPr>
      </w:pPr>
      <w:proofErr w:type="spellStart"/>
      <w:r>
        <w:rPr>
          <w:u w:val="single"/>
        </w:rPr>
        <w:lastRenderedPageBreak/>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CSPA2.txt:</w:t>
      </w:r>
    </w:p>
    <w:p w14:paraId="60C60796" w14:textId="77777777" w:rsidR="00524339" w:rsidRDefault="00524339" w:rsidP="00524339">
      <w:r>
        <w:t>--------------------------------------------------------------------------------------------------------------------------------------</w:t>
      </w:r>
    </w:p>
    <w:p w14:paraId="281DF690" w14:textId="77777777" w:rsidR="00524339" w:rsidRDefault="00524339" w:rsidP="00524339">
      <w:r>
        <w:t>P is satisfiable</w:t>
      </w:r>
    </w:p>
    <w:p w14:paraId="2088A976" w14:textId="77777777" w:rsidR="00524339" w:rsidRDefault="00524339" w:rsidP="00524339">
      <w:r>
        <w:t>360311</w:t>
      </w:r>
    </w:p>
    <w:p w14:paraId="35D9E1B8" w14:textId="77777777" w:rsidR="00524339" w:rsidRDefault="00524339" w:rsidP="00524339"/>
    <w:p w14:paraId="02B51F1F" w14:textId="77777777" w:rsidR="00524339" w:rsidRDefault="00524339" w:rsidP="00524339">
      <w:r>
        <w:t>DECL</w:t>
      </w:r>
    </w:p>
    <w:p w14:paraId="7977A27A" w14:textId="77777777" w:rsidR="00524339" w:rsidRDefault="00524339" w:rsidP="00524339">
      <w:r>
        <w:t>x_0 -4 -3;</w:t>
      </w:r>
    </w:p>
    <w:p w14:paraId="7DA127B1" w14:textId="77777777" w:rsidR="00524339" w:rsidRDefault="00524339" w:rsidP="00524339">
      <w:r>
        <w:t>x_1 0 0;</w:t>
      </w:r>
    </w:p>
    <w:p w14:paraId="2A7CAE82" w14:textId="77777777" w:rsidR="00524339" w:rsidRPr="009E4DD1" w:rsidRDefault="00524339" w:rsidP="00524339">
      <w:r>
        <w:t>--------------------------------------------------------------------------------------------------------------------------------------</w:t>
      </w:r>
    </w:p>
    <w:p w14:paraId="0C3F78C9" w14:textId="77777777" w:rsidR="00524339" w:rsidRDefault="00524339" w:rsidP="00524339"/>
    <w:p w14:paraId="7A097C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CSPA2.txt:</w:t>
      </w:r>
    </w:p>
    <w:p w14:paraId="58F65CE6" w14:textId="77777777" w:rsidR="00524339" w:rsidRDefault="00524339" w:rsidP="00524339">
      <w:r>
        <w:t>--------------------------------------------------------------------------------------------------------------------------------------</w:t>
      </w:r>
    </w:p>
    <w:p w14:paraId="7E56C987" w14:textId="77777777" w:rsidR="00524339" w:rsidRDefault="00524339" w:rsidP="00524339">
      <w:r>
        <w:t>P is satisfiable</w:t>
      </w:r>
    </w:p>
    <w:p w14:paraId="627E4869" w14:textId="77777777" w:rsidR="00524339" w:rsidRDefault="00524339" w:rsidP="00524339">
      <w:r>
        <w:t>400889</w:t>
      </w:r>
    </w:p>
    <w:p w14:paraId="21ACD477" w14:textId="77777777" w:rsidR="00524339" w:rsidRDefault="00524339" w:rsidP="00524339"/>
    <w:p w14:paraId="7E5F976B" w14:textId="77777777" w:rsidR="00524339" w:rsidRDefault="00524339" w:rsidP="00524339">
      <w:r>
        <w:t>DECL</w:t>
      </w:r>
    </w:p>
    <w:p w14:paraId="3440DAEF" w14:textId="77777777" w:rsidR="00524339" w:rsidRDefault="00524339" w:rsidP="00524339">
      <w:r>
        <w:t>x_0 -4 -3;</w:t>
      </w:r>
    </w:p>
    <w:p w14:paraId="371BCE6E" w14:textId="77777777" w:rsidR="00524339" w:rsidRDefault="00524339" w:rsidP="00524339">
      <w:r>
        <w:t>x_1 0 0;</w:t>
      </w:r>
    </w:p>
    <w:p w14:paraId="40CB1000" w14:textId="77777777" w:rsidR="00524339" w:rsidRPr="009E4DD1" w:rsidRDefault="00524339" w:rsidP="00524339">
      <w:r>
        <w:t>--------------------------------------------------------------------------------------------------------------------------------------</w:t>
      </w:r>
    </w:p>
    <w:p w14:paraId="4931B920" w14:textId="77777777" w:rsidR="00524339" w:rsidRDefault="00524339" w:rsidP="00524339"/>
    <w:p w14:paraId="1397D466"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CSPA2.txt:</w:t>
      </w:r>
    </w:p>
    <w:p w14:paraId="42BC0361" w14:textId="77777777" w:rsidR="00524339" w:rsidRDefault="00524339" w:rsidP="00524339">
      <w:r>
        <w:t>--------------------------------------------------------------------------------------------------------------------------------------</w:t>
      </w:r>
    </w:p>
    <w:p w14:paraId="41DA6E2A" w14:textId="77777777" w:rsidR="00524339" w:rsidRDefault="00524339" w:rsidP="00524339">
      <w:r>
        <w:t>P is satisfiable</w:t>
      </w:r>
    </w:p>
    <w:p w14:paraId="73C1177F" w14:textId="77777777" w:rsidR="00524339" w:rsidRDefault="00524339" w:rsidP="00524339">
      <w:r>
        <w:t>1454444</w:t>
      </w:r>
    </w:p>
    <w:p w14:paraId="51AF65F6" w14:textId="77777777" w:rsidR="00524339" w:rsidRDefault="00524339" w:rsidP="00524339"/>
    <w:p w14:paraId="50E76DE6" w14:textId="77777777" w:rsidR="00524339" w:rsidRDefault="00524339" w:rsidP="00524339">
      <w:r>
        <w:t>DECL</w:t>
      </w:r>
    </w:p>
    <w:p w14:paraId="59700119" w14:textId="77777777" w:rsidR="00524339" w:rsidRDefault="00524339" w:rsidP="00524339">
      <w:r>
        <w:t>x_0 -4 -3;</w:t>
      </w:r>
    </w:p>
    <w:p w14:paraId="38E6EF2E" w14:textId="77777777" w:rsidR="00524339" w:rsidRDefault="00524339" w:rsidP="00524339">
      <w:r>
        <w:t>x_1 0 0;</w:t>
      </w:r>
    </w:p>
    <w:p w14:paraId="0E727C0D" w14:textId="77777777" w:rsidR="00524339" w:rsidRPr="009E4DD1" w:rsidRDefault="00524339" w:rsidP="00524339">
      <w:r>
        <w:t>--------------------------------------------------------------------------------------------------------------------------------------</w:t>
      </w:r>
    </w:p>
    <w:p w14:paraId="590DA503" w14:textId="77777777" w:rsidR="00524339" w:rsidRDefault="00524339" w:rsidP="00524339"/>
    <w:p w14:paraId="7B8036F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A2</w:t>
      </w:r>
      <w:r w:rsidRPr="009E4DD1">
        <w:rPr>
          <w:u w:val="single"/>
        </w:rPr>
        <w:t>.txt:</w:t>
      </w:r>
    </w:p>
    <w:p w14:paraId="00C9512A" w14:textId="77777777" w:rsidR="00524339" w:rsidRDefault="00524339" w:rsidP="00524339">
      <w:r>
        <w:t>DECL</w:t>
      </w:r>
    </w:p>
    <w:p w14:paraId="463B6AFC" w14:textId="77777777" w:rsidR="00524339" w:rsidRDefault="00524339" w:rsidP="00524339">
      <w:r>
        <w:tab/>
        <w:t>x_0 -4 -2;</w:t>
      </w:r>
    </w:p>
    <w:p w14:paraId="70841E43" w14:textId="77777777" w:rsidR="00524339" w:rsidRDefault="00524339" w:rsidP="00524339">
      <w:r>
        <w:tab/>
        <w:t>x_1 0 0;</w:t>
      </w:r>
    </w:p>
    <w:p w14:paraId="1789D80B" w14:textId="77777777" w:rsidR="00524339" w:rsidRDefault="00524339" w:rsidP="00524339"/>
    <w:p w14:paraId="1E31E076" w14:textId="77777777" w:rsidR="00524339" w:rsidRDefault="00524339" w:rsidP="00524339">
      <w:r>
        <w:t>FORMULA</w:t>
      </w:r>
    </w:p>
    <w:p w14:paraId="7A7CC6C3" w14:textId="77777777" w:rsidR="00524339" w:rsidRDefault="00524339" w:rsidP="00524339">
      <w:r>
        <w:tab/>
        <w:t>x_1 &gt;= x_0 + 3;</w:t>
      </w:r>
    </w:p>
    <w:p w14:paraId="1FE21403"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3F268398" w14:textId="77777777" w:rsidR="00524339" w:rsidRDefault="00524339" w:rsidP="00524339">
      <w:r>
        <w:t>--------------------------------------------------------------------------------------------------------------------------------------</w:t>
      </w:r>
    </w:p>
    <w:p w14:paraId="43932327" w14:textId="77777777" w:rsidR="00524339" w:rsidRDefault="00524339" w:rsidP="00524339">
      <w:r>
        <w:t>P is satisfiable</w:t>
      </w:r>
    </w:p>
    <w:p w14:paraId="7EB86D33" w14:textId="77777777" w:rsidR="00524339" w:rsidRDefault="00524339" w:rsidP="00524339">
      <w:r>
        <w:t>659022</w:t>
      </w:r>
    </w:p>
    <w:p w14:paraId="04423C29" w14:textId="77777777" w:rsidR="00524339" w:rsidRDefault="00524339" w:rsidP="00524339"/>
    <w:p w14:paraId="7C0AA378" w14:textId="77777777" w:rsidR="00524339" w:rsidRDefault="00524339" w:rsidP="00524339">
      <w:r>
        <w:t>DECL</w:t>
      </w:r>
    </w:p>
    <w:p w14:paraId="3F2E23BC" w14:textId="77777777" w:rsidR="00524339" w:rsidRDefault="00524339" w:rsidP="00524339">
      <w:r>
        <w:t>x_0 0 0;</w:t>
      </w:r>
    </w:p>
    <w:p w14:paraId="681DC7EC" w14:textId="77777777" w:rsidR="00524339" w:rsidRDefault="00524339" w:rsidP="00524339">
      <w:r>
        <w:t>x_1 14 14;</w:t>
      </w:r>
    </w:p>
    <w:p w14:paraId="598BA6C3" w14:textId="77777777" w:rsidR="00524339" w:rsidRDefault="00524339" w:rsidP="00524339">
      <w:r>
        <w:t>x_2 10 10;</w:t>
      </w:r>
    </w:p>
    <w:p w14:paraId="5D89749C" w14:textId="77777777" w:rsidR="00524339" w:rsidRPr="009E4DD1" w:rsidRDefault="00524339" w:rsidP="00524339">
      <w:r>
        <w:t>--------------------------------------------------------------------------------------------------------------------------------------</w:t>
      </w:r>
    </w:p>
    <w:p w14:paraId="7D4B627B" w14:textId="77777777" w:rsidR="00524339" w:rsidRDefault="00524339" w:rsidP="00524339"/>
    <w:p w14:paraId="500DF26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CSPB1.txt:</w:t>
      </w:r>
    </w:p>
    <w:p w14:paraId="42196502" w14:textId="77777777" w:rsidR="00524339" w:rsidRDefault="00524339" w:rsidP="00524339">
      <w:r>
        <w:t>--------------------------------------------------------------------------------------------------------------------------------------</w:t>
      </w:r>
    </w:p>
    <w:p w14:paraId="6344E6C6" w14:textId="77777777" w:rsidR="00524339" w:rsidRDefault="00524339" w:rsidP="00524339">
      <w:r>
        <w:t>P is satisfiable</w:t>
      </w:r>
    </w:p>
    <w:p w14:paraId="65562D18" w14:textId="77777777" w:rsidR="00524339" w:rsidRDefault="00524339" w:rsidP="00524339">
      <w:r>
        <w:t>730889</w:t>
      </w:r>
    </w:p>
    <w:p w14:paraId="360CD287" w14:textId="77777777" w:rsidR="00524339" w:rsidRDefault="00524339" w:rsidP="00524339"/>
    <w:p w14:paraId="24F55299" w14:textId="77777777" w:rsidR="00524339" w:rsidRDefault="00524339" w:rsidP="00524339">
      <w:r>
        <w:t>DECL</w:t>
      </w:r>
    </w:p>
    <w:p w14:paraId="726E6AFB" w14:textId="77777777" w:rsidR="00524339" w:rsidRDefault="00524339" w:rsidP="00524339">
      <w:r>
        <w:t>x_0 0 0;</w:t>
      </w:r>
    </w:p>
    <w:p w14:paraId="110B1041" w14:textId="77777777" w:rsidR="00524339" w:rsidRDefault="00524339" w:rsidP="00524339">
      <w:r>
        <w:t>x_1 14 14;</w:t>
      </w:r>
    </w:p>
    <w:p w14:paraId="707B44D5" w14:textId="77777777" w:rsidR="00524339" w:rsidRDefault="00524339" w:rsidP="00524339">
      <w:r>
        <w:t>x_2 10 10;</w:t>
      </w:r>
    </w:p>
    <w:p w14:paraId="440C9A90" w14:textId="77777777" w:rsidR="00524339" w:rsidRDefault="00524339" w:rsidP="00524339">
      <w:r>
        <w:t>--------------------------------------------------------------------------------------------------------------------------------------</w:t>
      </w:r>
    </w:p>
    <w:p w14:paraId="32925177" w14:textId="77777777" w:rsidR="00524339" w:rsidRDefault="00524339" w:rsidP="00524339"/>
    <w:p w14:paraId="324C233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CSPB1.txt:</w:t>
      </w:r>
    </w:p>
    <w:p w14:paraId="2DEEC3ED" w14:textId="77777777" w:rsidR="00524339" w:rsidRDefault="00524339" w:rsidP="00524339">
      <w:r>
        <w:t>--------------------------------------------------------------------------------------------------------------------------------------</w:t>
      </w:r>
    </w:p>
    <w:p w14:paraId="3BDF2C9F" w14:textId="77777777" w:rsidR="00524339" w:rsidRDefault="00524339" w:rsidP="00524339">
      <w:r>
        <w:t>P is satisfiable</w:t>
      </w:r>
    </w:p>
    <w:p w14:paraId="7BBF9B36" w14:textId="77777777" w:rsidR="00524339" w:rsidRDefault="00524339" w:rsidP="00524339">
      <w:r>
        <w:t>2339823</w:t>
      </w:r>
    </w:p>
    <w:p w14:paraId="00B26374" w14:textId="77777777" w:rsidR="00524339" w:rsidRDefault="00524339" w:rsidP="00524339"/>
    <w:p w14:paraId="569DFDEE" w14:textId="77777777" w:rsidR="00524339" w:rsidRDefault="00524339" w:rsidP="00524339">
      <w:r>
        <w:t>DECL</w:t>
      </w:r>
    </w:p>
    <w:p w14:paraId="0623746C" w14:textId="77777777" w:rsidR="00524339" w:rsidRDefault="00524339" w:rsidP="00524339">
      <w:r>
        <w:t>x_0 0 0;</w:t>
      </w:r>
    </w:p>
    <w:p w14:paraId="193613D3" w14:textId="77777777" w:rsidR="00524339" w:rsidRDefault="00524339" w:rsidP="00524339">
      <w:r>
        <w:t>x_1 14 14;</w:t>
      </w:r>
    </w:p>
    <w:p w14:paraId="4AA34F28" w14:textId="77777777" w:rsidR="00524339" w:rsidRDefault="00524339" w:rsidP="00524339">
      <w:r>
        <w:t>x_2 10 10;</w:t>
      </w:r>
    </w:p>
    <w:p w14:paraId="762092A3" w14:textId="77777777" w:rsidR="00524339" w:rsidRPr="009E4DD1" w:rsidRDefault="00524339" w:rsidP="00524339">
      <w:r>
        <w:t>--------------------------------------------------------------------------------------------------------------------------------------</w:t>
      </w:r>
    </w:p>
    <w:p w14:paraId="5AA660A3" w14:textId="77777777" w:rsidR="00524339" w:rsidRPr="009E4DD1" w:rsidRDefault="00524339" w:rsidP="00524339"/>
    <w:p w14:paraId="3BD63CEF"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CSP</w:t>
      </w:r>
      <w:r>
        <w:rPr>
          <w:u w:val="single"/>
        </w:rPr>
        <w:t>2B1</w:t>
      </w:r>
      <w:r w:rsidRPr="009E4DD1">
        <w:rPr>
          <w:u w:val="single"/>
        </w:rPr>
        <w:t>.txt:</w:t>
      </w:r>
    </w:p>
    <w:p w14:paraId="24EC6FFF" w14:textId="77777777" w:rsidR="00524339" w:rsidRDefault="00524339" w:rsidP="00524339">
      <w:r>
        <w:t>DECL</w:t>
      </w:r>
    </w:p>
    <w:p w14:paraId="1D9154F1" w14:textId="77777777" w:rsidR="00524339" w:rsidRDefault="00524339" w:rsidP="00524339">
      <w:r>
        <w:tab/>
        <w:t>x_0 0 1;</w:t>
      </w:r>
    </w:p>
    <w:p w14:paraId="6B746A14" w14:textId="77777777" w:rsidR="00524339" w:rsidRDefault="00524339" w:rsidP="00524339">
      <w:r>
        <w:tab/>
        <w:t>x_1 4 20;</w:t>
      </w:r>
    </w:p>
    <w:p w14:paraId="6C167ADF" w14:textId="77777777" w:rsidR="00524339" w:rsidRDefault="00524339" w:rsidP="00524339">
      <w:r>
        <w:tab/>
        <w:t>x_2 10 15;</w:t>
      </w:r>
    </w:p>
    <w:p w14:paraId="3574B5B9" w14:textId="77777777" w:rsidR="00524339" w:rsidRDefault="00524339" w:rsidP="00524339"/>
    <w:p w14:paraId="596C45A9" w14:textId="77777777" w:rsidR="00524339" w:rsidRDefault="00524339" w:rsidP="00524339">
      <w:r>
        <w:t>FORMULA</w:t>
      </w:r>
    </w:p>
    <w:p w14:paraId="29B93ADD" w14:textId="77777777" w:rsidR="00524339" w:rsidRDefault="00524339" w:rsidP="00524339">
      <w:r>
        <w:tab/>
        <w:t>x_0 &gt;= x_1 + 0 v x_1 &gt;= x_2 + 4;</w:t>
      </w:r>
    </w:p>
    <w:p w14:paraId="4213FB4A" w14:textId="77777777" w:rsidR="00524339" w:rsidRDefault="00524339" w:rsidP="00524339"/>
    <w:p w14:paraId="139C18E8"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Example1.txt:</w:t>
      </w:r>
    </w:p>
    <w:p w14:paraId="667439A5" w14:textId="77777777" w:rsidR="00524339" w:rsidRDefault="00524339" w:rsidP="00524339">
      <w:r>
        <w:t>--------------------------------------------------------------------------------------------------------------------------------------</w:t>
      </w:r>
    </w:p>
    <w:p w14:paraId="13D46615" w14:textId="77777777" w:rsidR="00524339" w:rsidRDefault="00524339" w:rsidP="00524339">
      <w:r>
        <w:t>P is satisfiable</w:t>
      </w:r>
    </w:p>
    <w:p w14:paraId="565CDFC3" w14:textId="77777777" w:rsidR="00524339" w:rsidRDefault="00524339" w:rsidP="00524339">
      <w:r>
        <w:t>2191689</w:t>
      </w:r>
    </w:p>
    <w:p w14:paraId="44011528" w14:textId="77777777" w:rsidR="00524339" w:rsidRDefault="00524339" w:rsidP="00524339"/>
    <w:p w14:paraId="789566C9" w14:textId="77777777" w:rsidR="00524339" w:rsidRDefault="00524339" w:rsidP="00524339">
      <w:r>
        <w:t>DECL</w:t>
      </w:r>
    </w:p>
    <w:p w14:paraId="16952342" w14:textId="77777777" w:rsidR="00524339" w:rsidRDefault="00524339" w:rsidP="00524339">
      <w:r>
        <w:t>x_0 -5 -5;</w:t>
      </w:r>
    </w:p>
    <w:p w14:paraId="727666BA" w14:textId="77777777" w:rsidR="00524339" w:rsidRDefault="00524339" w:rsidP="00524339">
      <w:r>
        <w:t>x_1 7 7;</w:t>
      </w:r>
    </w:p>
    <w:p w14:paraId="434FDFE9" w14:textId="77777777" w:rsidR="00524339" w:rsidRDefault="00524339" w:rsidP="00524339">
      <w:r>
        <w:lastRenderedPageBreak/>
        <w:t>x_2 0 0;</w:t>
      </w:r>
    </w:p>
    <w:p w14:paraId="6A4DCEAD" w14:textId="77777777" w:rsidR="00524339" w:rsidRDefault="00524339" w:rsidP="00524339">
      <w:r>
        <w:t>x_3 -1 -1;</w:t>
      </w:r>
    </w:p>
    <w:p w14:paraId="45FEA54E" w14:textId="77777777" w:rsidR="00524339" w:rsidRDefault="00524339" w:rsidP="00524339">
      <w:r>
        <w:t>x_4 0 0;</w:t>
      </w:r>
    </w:p>
    <w:p w14:paraId="55186EBC" w14:textId="77777777" w:rsidR="00524339" w:rsidRDefault="00524339" w:rsidP="00524339">
      <w:r>
        <w:t>x_5 6 6;</w:t>
      </w:r>
    </w:p>
    <w:p w14:paraId="255D147D" w14:textId="77777777" w:rsidR="00524339" w:rsidRPr="009E4DD1" w:rsidRDefault="00524339" w:rsidP="00524339">
      <w:r>
        <w:t>--------------------------------------------------------------------------------------------------------------------------------------</w:t>
      </w:r>
    </w:p>
    <w:p w14:paraId="7EE7D25A" w14:textId="77777777" w:rsidR="00524339" w:rsidRDefault="00524339" w:rsidP="00524339"/>
    <w:p w14:paraId="1E7DC9D2" w14:textId="77777777" w:rsidR="00524339" w:rsidRPr="006E3D86"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Example1</w:t>
      </w:r>
      <w:r w:rsidRPr="009E4DD1">
        <w:rPr>
          <w:u w:val="single"/>
        </w:rPr>
        <w:t>.txt:</w:t>
      </w:r>
    </w:p>
    <w:p w14:paraId="5AB45255" w14:textId="77777777" w:rsidR="00524339" w:rsidRDefault="00524339" w:rsidP="00524339">
      <w:r>
        <w:t>DECL</w:t>
      </w:r>
    </w:p>
    <w:p w14:paraId="52C766F0" w14:textId="77777777" w:rsidR="00524339" w:rsidRDefault="00524339" w:rsidP="00524339">
      <w:r>
        <w:tab/>
        <w:t>x_0 -5 5;</w:t>
      </w:r>
    </w:p>
    <w:p w14:paraId="46C4D9C8" w14:textId="77777777" w:rsidR="00524339" w:rsidRDefault="00524339" w:rsidP="00524339">
      <w:r>
        <w:tab/>
        <w:t>x_1 7 15;</w:t>
      </w:r>
    </w:p>
    <w:p w14:paraId="08E3AA45" w14:textId="77777777" w:rsidR="00524339" w:rsidRDefault="00524339" w:rsidP="00524339">
      <w:r>
        <w:tab/>
        <w:t>x_2 0 50;</w:t>
      </w:r>
    </w:p>
    <w:p w14:paraId="2107E007" w14:textId="77777777" w:rsidR="00524339" w:rsidRDefault="00524339" w:rsidP="00524339">
      <w:r>
        <w:tab/>
        <w:t>x_3 -10 8;</w:t>
      </w:r>
    </w:p>
    <w:p w14:paraId="462A208B" w14:textId="77777777" w:rsidR="00524339" w:rsidRDefault="00524339" w:rsidP="00524339">
      <w:r>
        <w:tab/>
        <w:t>x_4 0 0;</w:t>
      </w:r>
    </w:p>
    <w:p w14:paraId="592F5095" w14:textId="77777777" w:rsidR="00524339" w:rsidRDefault="00524339" w:rsidP="00524339">
      <w:r>
        <w:tab/>
        <w:t>x_5 -50 50</w:t>
      </w:r>
    </w:p>
    <w:p w14:paraId="0733470A" w14:textId="77777777" w:rsidR="00524339" w:rsidRDefault="00524339" w:rsidP="00524339"/>
    <w:p w14:paraId="5538F51E" w14:textId="77777777" w:rsidR="00524339" w:rsidRDefault="00524339" w:rsidP="00524339">
      <w:r>
        <w:t>FORMULA</w:t>
      </w:r>
    </w:p>
    <w:p w14:paraId="0520595E" w14:textId="77777777" w:rsidR="00524339" w:rsidRDefault="00524339" w:rsidP="00524339">
      <w:r>
        <w:tab/>
        <w:t>x_3 &gt;= x_1 + -1 v x_0 &gt;= x_1 + 3 v x_2 &gt;= x_1 + 3 v x_3 &gt;= x_2 + -1;</w:t>
      </w:r>
    </w:p>
    <w:p w14:paraId="451119FB" w14:textId="77777777" w:rsidR="00524339" w:rsidRDefault="00524339" w:rsidP="00524339">
      <w:r>
        <w:tab/>
        <w:t>x_2 &gt;= x_3 + -4 v x_5 &gt;= x_2 + 6 v x_3 &gt;= x_2 + 4 v -10 &gt;= 4 ;</w:t>
      </w:r>
    </w:p>
    <w:p w14:paraId="3C1E79D1" w14:textId="77777777" w:rsidR="00524339" w:rsidRDefault="00524339" w:rsidP="00524339">
      <w:r>
        <w:tab/>
        <w:t>x_5 &gt;= x_4 + 6 v x_4 &gt;= x_3 + 6 v x_3 &gt;= x_1 + 6;</w:t>
      </w:r>
    </w:p>
    <w:p w14:paraId="78341346" w14:textId="77777777" w:rsidR="00524339" w:rsidRDefault="00524339" w:rsidP="00524339">
      <w:r>
        <w:tab/>
        <w:t>x_4 &gt;= x_3 + -3 v x_5 &gt;= x_3 + 6;</w:t>
      </w:r>
    </w:p>
    <w:p w14:paraId="00D46828" w14:textId="77777777" w:rsidR="00524339" w:rsidRDefault="00524339" w:rsidP="00524339">
      <w:r>
        <w:tab/>
        <w:t>x_1 &gt;= x_0 + -6 v x_2 &gt;= x_3 + 6;</w:t>
      </w:r>
    </w:p>
    <w:p w14:paraId="6FAC8698" w14:textId="77777777" w:rsidR="00524339" w:rsidRDefault="00524339" w:rsidP="00524339"/>
    <w:p w14:paraId="48B45AAC"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Example2.txt:</w:t>
      </w:r>
    </w:p>
    <w:p w14:paraId="4A075B9D" w14:textId="77777777" w:rsidR="00524339" w:rsidRDefault="00524339" w:rsidP="00524339">
      <w:r>
        <w:t>--------------------------------------------------------------------------------------------------------------------------------------</w:t>
      </w:r>
    </w:p>
    <w:p w14:paraId="17527BCA" w14:textId="77777777" w:rsidR="00524339" w:rsidRDefault="00524339" w:rsidP="00524339">
      <w:r>
        <w:t>P is satisfiable</w:t>
      </w:r>
    </w:p>
    <w:p w14:paraId="5263C17C" w14:textId="77777777" w:rsidR="00524339" w:rsidRDefault="00524339" w:rsidP="00524339">
      <w:r>
        <w:t>1074089</w:t>
      </w:r>
    </w:p>
    <w:p w14:paraId="5802885D" w14:textId="77777777" w:rsidR="00524339" w:rsidRDefault="00524339" w:rsidP="00524339"/>
    <w:p w14:paraId="74363B36" w14:textId="77777777" w:rsidR="00524339" w:rsidRDefault="00524339" w:rsidP="00524339">
      <w:r>
        <w:t>DECL</w:t>
      </w:r>
    </w:p>
    <w:p w14:paraId="5F8A883E" w14:textId="77777777" w:rsidR="00524339" w:rsidRDefault="00524339" w:rsidP="00524339">
      <w:r>
        <w:t>x_0 -123 -123;</w:t>
      </w:r>
    </w:p>
    <w:p w14:paraId="609995A7" w14:textId="77777777" w:rsidR="00524339" w:rsidRDefault="00524339" w:rsidP="00524339">
      <w:r>
        <w:lastRenderedPageBreak/>
        <w:t>x_1 -34 2;</w:t>
      </w:r>
    </w:p>
    <w:p w14:paraId="7F0F0D6B" w14:textId="77777777" w:rsidR="00524339" w:rsidRDefault="00524339" w:rsidP="00524339">
      <w:r>
        <w:t>x_2 3 10;</w:t>
      </w:r>
    </w:p>
    <w:p w14:paraId="7F82B555" w14:textId="77777777" w:rsidR="00524339" w:rsidRDefault="00524339" w:rsidP="00524339">
      <w:r>
        <w:t>x_3 56 58;</w:t>
      </w:r>
    </w:p>
    <w:p w14:paraId="54737AA2" w14:textId="77777777" w:rsidR="00524339" w:rsidRDefault="00524339" w:rsidP="00524339">
      <w:r>
        <w:t>x_4 0 5;</w:t>
      </w:r>
    </w:p>
    <w:p w14:paraId="6D348352" w14:textId="77777777" w:rsidR="00524339" w:rsidRPr="009E4DD1" w:rsidRDefault="00524339" w:rsidP="00524339">
      <w:r>
        <w:t>--------------------------------------------------------------------------------------------------------------------------------------</w:t>
      </w:r>
    </w:p>
    <w:p w14:paraId="129EE544" w14:textId="77777777" w:rsidR="00524339" w:rsidRDefault="00524339" w:rsidP="00524339"/>
    <w:p w14:paraId="74CE1A9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Example2</w:t>
      </w:r>
      <w:r w:rsidRPr="009E4DD1">
        <w:rPr>
          <w:u w:val="single"/>
        </w:rPr>
        <w:t>.txt:</w:t>
      </w:r>
    </w:p>
    <w:p w14:paraId="21DE4E13" w14:textId="77777777" w:rsidR="00524339" w:rsidRDefault="00524339" w:rsidP="00524339">
      <w:r>
        <w:t>DECL</w:t>
      </w:r>
    </w:p>
    <w:p w14:paraId="6865EC44" w14:textId="77777777" w:rsidR="00524339" w:rsidRDefault="00524339" w:rsidP="00524339">
      <w:r>
        <w:tab/>
        <w:t>x_0 -123 3;</w:t>
      </w:r>
    </w:p>
    <w:p w14:paraId="2925E3D7" w14:textId="77777777" w:rsidR="00524339" w:rsidRDefault="00524339" w:rsidP="00524339">
      <w:r>
        <w:tab/>
        <w:t>x_1 -34 49;</w:t>
      </w:r>
    </w:p>
    <w:p w14:paraId="2DA2819A" w14:textId="77777777" w:rsidR="00524339" w:rsidRDefault="00524339" w:rsidP="00524339">
      <w:r>
        <w:tab/>
        <w:t>x_2 3 10;</w:t>
      </w:r>
    </w:p>
    <w:p w14:paraId="4E52CA42" w14:textId="77777777" w:rsidR="00524339" w:rsidRDefault="00524339" w:rsidP="00524339">
      <w:r>
        <w:tab/>
        <w:t>x_3 56 58;</w:t>
      </w:r>
    </w:p>
    <w:p w14:paraId="59263398" w14:textId="77777777" w:rsidR="00524339" w:rsidRDefault="00524339" w:rsidP="00524339">
      <w:r>
        <w:tab/>
        <w:t>x_4 0 5;</w:t>
      </w:r>
    </w:p>
    <w:p w14:paraId="29964475" w14:textId="77777777" w:rsidR="00524339" w:rsidRDefault="00524339" w:rsidP="00524339"/>
    <w:p w14:paraId="04CD081C" w14:textId="77777777" w:rsidR="00524339" w:rsidRDefault="00524339" w:rsidP="00524339">
      <w:r>
        <w:t>FORMULA</w:t>
      </w:r>
    </w:p>
    <w:p w14:paraId="48BCD836" w14:textId="77777777" w:rsidR="00524339" w:rsidRDefault="00524339" w:rsidP="00524339">
      <w:r>
        <w:tab/>
        <w:t>x_4 &gt;= x_3 + -3 v x_3 &gt;= x_1 + 20;</w:t>
      </w:r>
    </w:p>
    <w:p w14:paraId="0FBF78BF" w14:textId="77777777" w:rsidR="00524339" w:rsidRDefault="00524339" w:rsidP="00524339">
      <w:r>
        <w:tab/>
        <w:t>x_1 &gt;= x_0 + -6 v x_2 &gt;= x_3 + 6;</w:t>
      </w:r>
    </w:p>
    <w:p w14:paraId="3F87E4CB" w14:textId="77777777" w:rsidR="00524339" w:rsidRDefault="00524339" w:rsidP="00524339">
      <w:r>
        <w:tab/>
        <w:t>x_4 &gt;= x_1 + 10 v x_3 &gt;= x_2 + -100;</w:t>
      </w:r>
    </w:p>
    <w:p w14:paraId="5B611C6E" w14:textId="77777777" w:rsidR="00524339" w:rsidRDefault="00524339" w:rsidP="00524339">
      <w:r>
        <w:tab/>
        <w:t>x_3 &gt;= x_1 + 10 v x_4 &gt;= x_2 + 0;</w:t>
      </w:r>
    </w:p>
    <w:p w14:paraId="378C9C40" w14:textId="77777777" w:rsidR="00524339" w:rsidRDefault="00524339" w:rsidP="00524339"/>
    <w:p w14:paraId="2853197F"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Example3.txt:</w:t>
      </w:r>
    </w:p>
    <w:p w14:paraId="1705D33D" w14:textId="77777777" w:rsidR="00524339" w:rsidRDefault="00524339" w:rsidP="00524339">
      <w:r>
        <w:t>--------------------------------------------------------------------------------------------------------------------------------------</w:t>
      </w:r>
    </w:p>
    <w:p w14:paraId="5585842E" w14:textId="77777777" w:rsidR="00524339" w:rsidRDefault="00524339" w:rsidP="00524339">
      <w:r>
        <w:t>P is unsatisfiable</w:t>
      </w:r>
    </w:p>
    <w:p w14:paraId="7E2CBB50" w14:textId="77777777" w:rsidR="00524339" w:rsidRDefault="00524339" w:rsidP="00524339">
      <w:r>
        <w:t>3503868</w:t>
      </w:r>
    </w:p>
    <w:p w14:paraId="151AEDC4" w14:textId="77777777" w:rsidR="00524339" w:rsidRDefault="00524339" w:rsidP="00524339"/>
    <w:p w14:paraId="45203BDD" w14:textId="77777777" w:rsidR="00524339" w:rsidRDefault="00524339" w:rsidP="00524339">
      <w:r>
        <w:t>DECL</w:t>
      </w:r>
    </w:p>
    <w:p w14:paraId="00A567F4" w14:textId="77777777" w:rsidR="00524339" w:rsidRDefault="00524339" w:rsidP="00524339">
      <w:r>
        <w:t>x_0 0 0;</w:t>
      </w:r>
    </w:p>
    <w:p w14:paraId="6491A6DF" w14:textId="77777777" w:rsidR="00524339" w:rsidRDefault="00524339" w:rsidP="00524339">
      <w:r>
        <w:t>x_1 6 10;</w:t>
      </w:r>
    </w:p>
    <w:p w14:paraId="42BBB1CC" w14:textId="77777777" w:rsidR="00524339" w:rsidRDefault="00524339" w:rsidP="00524339">
      <w:r>
        <w:t>x_2 1 5;</w:t>
      </w:r>
    </w:p>
    <w:p w14:paraId="35A0BCEC" w14:textId="77777777" w:rsidR="00524339" w:rsidRDefault="00524339" w:rsidP="00524339">
      <w:r>
        <w:lastRenderedPageBreak/>
        <w:t>x_3 1 7;</w:t>
      </w:r>
    </w:p>
    <w:p w14:paraId="727C6D18" w14:textId="77777777" w:rsidR="00524339" w:rsidRDefault="00524339" w:rsidP="00524339">
      <w:r>
        <w:t>x_4 -4 -4;</w:t>
      </w:r>
    </w:p>
    <w:p w14:paraId="2A7216E0" w14:textId="77777777" w:rsidR="00524339" w:rsidRPr="009E4DD1" w:rsidRDefault="00524339" w:rsidP="00524339">
      <w:r>
        <w:t>--------------------------------------------------------------------------------------------------------------------------------------</w:t>
      </w:r>
    </w:p>
    <w:p w14:paraId="75E44B3D" w14:textId="77777777" w:rsidR="00524339" w:rsidRDefault="00524339" w:rsidP="00524339"/>
    <w:p w14:paraId="52276862"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Example3</w:t>
      </w:r>
      <w:r w:rsidRPr="009E4DD1">
        <w:rPr>
          <w:u w:val="single"/>
        </w:rPr>
        <w:t>.txt:</w:t>
      </w:r>
    </w:p>
    <w:p w14:paraId="4CDC4FF1" w14:textId="77777777" w:rsidR="00524339" w:rsidRDefault="00524339" w:rsidP="00524339">
      <w:r>
        <w:t>DECL</w:t>
      </w:r>
    </w:p>
    <w:p w14:paraId="3AF3B04F" w14:textId="77777777" w:rsidR="00524339" w:rsidRDefault="00524339" w:rsidP="00524339">
      <w:r>
        <w:tab/>
        <w:t>x_0 0 0;</w:t>
      </w:r>
    </w:p>
    <w:p w14:paraId="31BFA5C9" w14:textId="77777777" w:rsidR="00524339" w:rsidRDefault="00524339" w:rsidP="00524339">
      <w:r>
        <w:tab/>
        <w:t>x_1 1 10;</w:t>
      </w:r>
    </w:p>
    <w:p w14:paraId="2047D6C1" w14:textId="77777777" w:rsidR="00524339" w:rsidRDefault="00524339" w:rsidP="00524339">
      <w:r>
        <w:tab/>
        <w:t>x_2 -5 5;</w:t>
      </w:r>
    </w:p>
    <w:p w14:paraId="7F066F91" w14:textId="77777777" w:rsidR="00524339" w:rsidRDefault="00524339" w:rsidP="00524339">
      <w:r>
        <w:tab/>
        <w:t>x_3 -7 7;</w:t>
      </w:r>
    </w:p>
    <w:p w14:paraId="34F31C7D" w14:textId="77777777" w:rsidR="00524339" w:rsidRDefault="00524339" w:rsidP="00524339">
      <w:r>
        <w:tab/>
        <w:t>x_4 -66 6;</w:t>
      </w:r>
    </w:p>
    <w:p w14:paraId="6D98C957" w14:textId="77777777" w:rsidR="00524339" w:rsidRDefault="00524339" w:rsidP="00524339"/>
    <w:p w14:paraId="1970F7F5" w14:textId="77777777" w:rsidR="00524339" w:rsidRDefault="00524339" w:rsidP="00524339">
      <w:r>
        <w:t>FORMULA</w:t>
      </w:r>
    </w:p>
    <w:p w14:paraId="1DE53478" w14:textId="77777777" w:rsidR="00524339" w:rsidRDefault="00524339" w:rsidP="00524339">
      <w:r>
        <w:tab/>
        <w:t>x_4 &gt;= x_3 + -3 v x_3 &gt;= x_1 + 20;</w:t>
      </w:r>
    </w:p>
    <w:p w14:paraId="7D1A977D" w14:textId="77777777" w:rsidR="00524339" w:rsidRDefault="00524339" w:rsidP="00524339">
      <w:r>
        <w:tab/>
        <w:t>x_3 &gt;= x_2 + 0 v x_1 &gt;= x_4 + 5;</w:t>
      </w:r>
    </w:p>
    <w:p w14:paraId="00328396" w14:textId="77777777" w:rsidR="00524339" w:rsidRDefault="00524339" w:rsidP="00524339">
      <w:r>
        <w:tab/>
        <w:t>x_1 &gt;= x_0 + 11 v x_3 &gt;= x_2 + 14;</w:t>
      </w:r>
    </w:p>
    <w:p w14:paraId="2CEEB7A2" w14:textId="77777777" w:rsidR="00524339" w:rsidRDefault="00524339" w:rsidP="00524339"/>
    <w:p w14:paraId="5D0786C9"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Example4.txt:</w:t>
      </w:r>
    </w:p>
    <w:p w14:paraId="04CAB972" w14:textId="77777777" w:rsidR="00524339" w:rsidRDefault="00524339" w:rsidP="00524339">
      <w:r>
        <w:t>--------------------------------------------------------------------------------------------------------------------------------------</w:t>
      </w:r>
    </w:p>
    <w:p w14:paraId="7038F785" w14:textId="77777777" w:rsidR="00524339" w:rsidRDefault="00524339" w:rsidP="00524339">
      <w:r>
        <w:t>P is unsatisfiable</w:t>
      </w:r>
    </w:p>
    <w:p w14:paraId="547C907E" w14:textId="77777777" w:rsidR="00524339" w:rsidRDefault="00524339" w:rsidP="00524339">
      <w:r>
        <w:t>2093911</w:t>
      </w:r>
    </w:p>
    <w:p w14:paraId="49C01042" w14:textId="77777777" w:rsidR="00524339" w:rsidRDefault="00524339" w:rsidP="00524339"/>
    <w:p w14:paraId="683C8FB0" w14:textId="77777777" w:rsidR="00524339" w:rsidRDefault="00524339" w:rsidP="00524339">
      <w:r>
        <w:t>DECL</w:t>
      </w:r>
    </w:p>
    <w:p w14:paraId="7661395D" w14:textId="77777777" w:rsidR="00524339" w:rsidRDefault="00524339" w:rsidP="00524339">
      <w:r>
        <w:t>x_0 0 0;</w:t>
      </w:r>
    </w:p>
    <w:p w14:paraId="0AE28A3E" w14:textId="77777777" w:rsidR="00524339" w:rsidRDefault="00524339" w:rsidP="00524339">
      <w:r>
        <w:t>x_1 12 12;</w:t>
      </w:r>
    </w:p>
    <w:p w14:paraId="2FDE1DE7" w14:textId="77777777" w:rsidR="00524339" w:rsidRDefault="00524339" w:rsidP="00524339">
      <w:r>
        <w:t>x_2 0 0;</w:t>
      </w:r>
    </w:p>
    <w:p w14:paraId="772DF54A" w14:textId="77777777" w:rsidR="00524339" w:rsidRDefault="00524339" w:rsidP="00524339">
      <w:r>
        <w:t>x_3 -3 4;</w:t>
      </w:r>
    </w:p>
    <w:p w14:paraId="392817F0" w14:textId="77777777" w:rsidR="00524339" w:rsidRDefault="00524339" w:rsidP="00524339">
      <w:r>
        <w:t>x_4 13 18;</w:t>
      </w:r>
    </w:p>
    <w:p w14:paraId="522B15FF" w14:textId="77777777" w:rsidR="00524339" w:rsidRPr="009E4DD1" w:rsidRDefault="00524339" w:rsidP="00524339">
      <w:r>
        <w:t>--------------------------------------------------------------------------------------------------------------------------------------</w:t>
      </w:r>
    </w:p>
    <w:p w14:paraId="59F7C03C" w14:textId="77777777" w:rsidR="00524339" w:rsidRDefault="00524339" w:rsidP="00524339"/>
    <w:p w14:paraId="1096AD85"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Example4</w:t>
      </w:r>
      <w:r w:rsidRPr="009E4DD1">
        <w:rPr>
          <w:u w:val="single"/>
        </w:rPr>
        <w:t>.txt:</w:t>
      </w:r>
    </w:p>
    <w:p w14:paraId="7F8B741F" w14:textId="77777777" w:rsidR="00524339" w:rsidRDefault="00524339" w:rsidP="00524339">
      <w:r>
        <w:t>DECL</w:t>
      </w:r>
    </w:p>
    <w:p w14:paraId="23F2BAEE" w14:textId="77777777" w:rsidR="00524339" w:rsidRDefault="00524339" w:rsidP="00524339">
      <w:r>
        <w:tab/>
        <w:t>x_0 0 0;</w:t>
      </w:r>
    </w:p>
    <w:p w14:paraId="31FA0511" w14:textId="77777777" w:rsidR="00524339" w:rsidRDefault="00524339" w:rsidP="00524339">
      <w:r>
        <w:tab/>
        <w:t>x_1 10 12;</w:t>
      </w:r>
    </w:p>
    <w:p w14:paraId="5FA13763" w14:textId="77777777" w:rsidR="00524339" w:rsidRDefault="00524339" w:rsidP="00524339">
      <w:r>
        <w:tab/>
        <w:t>x_2 -2 0;</w:t>
      </w:r>
    </w:p>
    <w:p w14:paraId="46D6C57A" w14:textId="77777777" w:rsidR="00524339" w:rsidRDefault="00524339" w:rsidP="00524339">
      <w:r>
        <w:tab/>
        <w:t>x_3 -12 4;</w:t>
      </w:r>
    </w:p>
    <w:p w14:paraId="3862C478" w14:textId="77777777" w:rsidR="00524339" w:rsidRDefault="00524339" w:rsidP="00524339">
      <w:r>
        <w:tab/>
        <w:t>x_4 -6 18;</w:t>
      </w:r>
    </w:p>
    <w:p w14:paraId="4017FFB1" w14:textId="77777777" w:rsidR="00524339" w:rsidRDefault="00524339" w:rsidP="00524339"/>
    <w:p w14:paraId="73B909CE" w14:textId="77777777" w:rsidR="00524339" w:rsidRDefault="00524339" w:rsidP="00524339">
      <w:r>
        <w:t>FORMULA</w:t>
      </w:r>
    </w:p>
    <w:p w14:paraId="1CBA223E" w14:textId="77777777" w:rsidR="00524339" w:rsidRDefault="00524339" w:rsidP="00524339">
      <w:r>
        <w:tab/>
        <w:t>x_4 &gt;= x_3 + -3 v x_3 &gt;= x_1 + 2;</w:t>
      </w:r>
    </w:p>
    <w:p w14:paraId="2BC0687C" w14:textId="77777777" w:rsidR="00524339" w:rsidRDefault="00524339" w:rsidP="00524339">
      <w:r>
        <w:tab/>
        <w:t>x_2 &gt;= x_3 + 24 v x_1 &gt;= x_4 + 1;</w:t>
      </w:r>
    </w:p>
    <w:p w14:paraId="0F752D39" w14:textId="77777777" w:rsidR="00524339" w:rsidRDefault="00524339" w:rsidP="00524339">
      <w:r>
        <w:tab/>
        <w:t>x_1 &gt;= x_2 + 0;</w:t>
      </w:r>
    </w:p>
    <w:p w14:paraId="1D54A4D2" w14:textId="77777777" w:rsidR="00524339" w:rsidRDefault="00524339" w:rsidP="00524339">
      <w:r>
        <w:tab/>
        <w:t>x_2 &gt;= x_0 + 1;</w:t>
      </w:r>
    </w:p>
    <w:p w14:paraId="5343E035" w14:textId="77777777" w:rsidR="00524339" w:rsidRDefault="00524339" w:rsidP="00524339"/>
    <w:p w14:paraId="6DFD3BE0"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B </w:t>
      </w:r>
      <w:proofErr w:type="spellStart"/>
      <w:r>
        <w:rPr>
          <w:u w:val="single"/>
        </w:rPr>
        <w:t>mit</w:t>
      </w:r>
      <w:proofErr w:type="spellEnd"/>
      <w:r>
        <w:rPr>
          <w:u w:val="single"/>
        </w:rPr>
        <w:t xml:space="preserve"> Example5.txt:</w:t>
      </w:r>
    </w:p>
    <w:p w14:paraId="26EEEC6C" w14:textId="77777777" w:rsidR="00524339" w:rsidRDefault="00524339" w:rsidP="00524339">
      <w:r>
        <w:t>--------------------------------------------------------------------------------------------------------------------------------------</w:t>
      </w:r>
    </w:p>
    <w:p w14:paraId="36F0C260" w14:textId="77777777" w:rsidR="00524339" w:rsidRDefault="00524339" w:rsidP="00524339">
      <w:r>
        <w:t>P is satisfiable</w:t>
      </w:r>
    </w:p>
    <w:p w14:paraId="4D5DC03B" w14:textId="77777777" w:rsidR="00524339" w:rsidRDefault="00524339" w:rsidP="00524339">
      <w:r>
        <w:t>2045022</w:t>
      </w:r>
    </w:p>
    <w:p w14:paraId="20A46BBB" w14:textId="77777777" w:rsidR="00524339" w:rsidRDefault="00524339" w:rsidP="00524339"/>
    <w:p w14:paraId="5EC5A5AC" w14:textId="77777777" w:rsidR="00524339" w:rsidRDefault="00524339" w:rsidP="00524339">
      <w:r>
        <w:t>DECL</w:t>
      </w:r>
    </w:p>
    <w:p w14:paraId="5F718EED" w14:textId="77777777" w:rsidR="00524339" w:rsidRDefault="00524339" w:rsidP="00524339">
      <w:r>
        <w:t>x_0 -100 -100;</w:t>
      </w:r>
    </w:p>
    <w:p w14:paraId="2284F2F7" w14:textId="77777777" w:rsidR="00524339" w:rsidRDefault="00524339" w:rsidP="00524339">
      <w:r>
        <w:t>x_1 -100 -100;</w:t>
      </w:r>
    </w:p>
    <w:p w14:paraId="6169B18A" w14:textId="77777777" w:rsidR="00524339" w:rsidRDefault="00524339" w:rsidP="00524339">
      <w:r>
        <w:t>x_2 -100 -100;</w:t>
      </w:r>
    </w:p>
    <w:p w14:paraId="2ECCE3BC" w14:textId="77777777" w:rsidR="00524339" w:rsidRDefault="00524339" w:rsidP="00524339">
      <w:r>
        <w:t>x_3 -100 -100;</w:t>
      </w:r>
    </w:p>
    <w:p w14:paraId="05496CA8" w14:textId="77777777" w:rsidR="00524339" w:rsidRDefault="00524339" w:rsidP="00524339">
      <w:r>
        <w:t>x_4 0 100;</w:t>
      </w:r>
    </w:p>
    <w:p w14:paraId="6CDA15D6" w14:textId="77777777" w:rsidR="00524339" w:rsidRPr="009E4DD1" w:rsidRDefault="00524339" w:rsidP="00524339">
      <w:r>
        <w:t>--------------------------------------------------------------------------------------------------------------------------------------</w:t>
      </w:r>
    </w:p>
    <w:p w14:paraId="0584A46A" w14:textId="77777777" w:rsidR="00524339" w:rsidRDefault="00524339" w:rsidP="00524339"/>
    <w:p w14:paraId="4CA418C0"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Example5</w:t>
      </w:r>
      <w:r w:rsidRPr="009E4DD1">
        <w:rPr>
          <w:u w:val="single"/>
        </w:rPr>
        <w:t>.txt:</w:t>
      </w:r>
    </w:p>
    <w:p w14:paraId="4E5657F7" w14:textId="77777777" w:rsidR="00524339" w:rsidRDefault="00524339" w:rsidP="00524339">
      <w:r>
        <w:lastRenderedPageBreak/>
        <w:t>DECL</w:t>
      </w:r>
    </w:p>
    <w:p w14:paraId="61796CE1" w14:textId="77777777" w:rsidR="00524339" w:rsidRDefault="00524339" w:rsidP="00524339">
      <w:r>
        <w:tab/>
        <w:t>x_0 -100 100;</w:t>
      </w:r>
    </w:p>
    <w:p w14:paraId="0A52DEE4" w14:textId="77777777" w:rsidR="00524339" w:rsidRDefault="00524339" w:rsidP="00524339">
      <w:r>
        <w:tab/>
        <w:t>x_1 -100 100;</w:t>
      </w:r>
    </w:p>
    <w:p w14:paraId="283D7A91" w14:textId="77777777" w:rsidR="00524339" w:rsidRDefault="00524339" w:rsidP="00524339">
      <w:r>
        <w:tab/>
        <w:t>x_2 -100 100;</w:t>
      </w:r>
    </w:p>
    <w:p w14:paraId="5993C6D2" w14:textId="77777777" w:rsidR="00524339" w:rsidRDefault="00524339" w:rsidP="00524339">
      <w:r>
        <w:tab/>
        <w:t>x_3 -100 100;</w:t>
      </w:r>
    </w:p>
    <w:p w14:paraId="153F3E55" w14:textId="77777777" w:rsidR="00524339" w:rsidRDefault="00524339" w:rsidP="00524339">
      <w:r>
        <w:tab/>
        <w:t>x_4 -100 100;</w:t>
      </w:r>
    </w:p>
    <w:p w14:paraId="364706C4" w14:textId="77777777" w:rsidR="00524339" w:rsidRDefault="00524339" w:rsidP="00524339"/>
    <w:p w14:paraId="5DDB5668" w14:textId="77777777" w:rsidR="00524339" w:rsidRDefault="00524339" w:rsidP="00524339">
      <w:r>
        <w:t>FORMULA</w:t>
      </w:r>
    </w:p>
    <w:p w14:paraId="428EBF61" w14:textId="77777777" w:rsidR="00524339" w:rsidRDefault="00524339" w:rsidP="00524339">
      <w:r>
        <w:tab/>
        <w:t>x_4 &gt;= x_3 + 100 v x_3 &gt;= x_2 + 100;</w:t>
      </w:r>
    </w:p>
    <w:p w14:paraId="7950BFC8" w14:textId="77777777" w:rsidR="00524339" w:rsidRDefault="00524339" w:rsidP="00524339">
      <w:r>
        <w:tab/>
        <w:t>x_1 &gt;= x_0 + 199 v x_3 &gt;= x_0 + -199;</w:t>
      </w:r>
    </w:p>
    <w:p w14:paraId="29DA49CD" w14:textId="77777777" w:rsidR="00524339" w:rsidRDefault="00524339" w:rsidP="00524339">
      <w:r>
        <w:tab/>
        <w:t>x_0 &gt;= x_1 + 50 v x_4 &gt;= x_1 + 63 v x_3 &gt;= x_2 + 163;</w:t>
      </w:r>
    </w:p>
    <w:p w14:paraId="364E17E9" w14:textId="77777777" w:rsidR="00524339" w:rsidRDefault="00524339" w:rsidP="00524339">
      <w:r>
        <w:tab/>
        <w:t>x_4 &gt;= x_3 + -50 v x_2 &gt;= x_3 + 6 v x_1 &gt;= x_0 + -98;</w:t>
      </w:r>
    </w:p>
    <w:p w14:paraId="6CF828B3" w14:textId="77777777" w:rsidR="00524339" w:rsidRDefault="00524339" w:rsidP="00524339"/>
    <w:p w14:paraId="073E39D1"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C </w:t>
      </w:r>
      <w:proofErr w:type="spellStart"/>
      <w:r>
        <w:rPr>
          <w:u w:val="single"/>
        </w:rPr>
        <w:t>mit</w:t>
      </w:r>
      <w:proofErr w:type="spellEnd"/>
      <w:r>
        <w:rPr>
          <w:u w:val="single"/>
        </w:rPr>
        <w:t xml:space="preserve"> Example6.txt:</w:t>
      </w:r>
    </w:p>
    <w:p w14:paraId="793CB1DB" w14:textId="77777777" w:rsidR="00524339" w:rsidRDefault="00524339" w:rsidP="00524339">
      <w:r>
        <w:t>--------------------------------------------------------------------------------------------------------------------------------------</w:t>
      </w:r>
    </w:p>
    <w:p w14:paraId="288021D6" w14:textId="77777777" w:rsidR="00524339" w:rsidRDefault="00524339" w:rsidP="00524339">
      <w:r>
        <w:t>P is satisfiable</w:t>
      </w:r>
    </w:p>
    <w:p w14:paraId="569ECB35" w14:textId="77777777" w:rsidR="00524339" w:rsidRDefault="00524339" w:rsidP="00524339">
      <w:r>
        <w:t>2983689</w:t>
      </w:r>
    </w:p>
    <w:p w14:paraId="24E6A080" w14:textId="77777777" w:rsidR="00524339" w:rsidRDefault="00524339" w:rsidP="00524339"/>
    <w:p w14:paraId="3EA805B9" w14:textId="77777777" w:rsidR="00524339" w:rsidRDefault="00524339" w:rsidP="00524339">
      <w:r>
        <w:t>DECL</w:t>
      </w:r>
    </w:p>
    <w:p w14:paraId="4EF05F06" w14:textId="77777777" w:rsidR="00524339" w:rsidRDefault="00524339" w:rsidP="00524339">
      <w:r>
        <w:t>x_0 0 0;</w:t>
      </w:r>
    </w:p>
    <w:p w14:paraId="767A5AB1" w14:textId="77777777" w:rsidR="00524339" w:rsidRDefault="00524339" w:rsidP="00524339">
      <w:r>
        <w:t>x_1 -100 -100;</w:t>
      </w:r>
    </w:p>
    <w:p w14:paraId="4EF63F9F" w14:textId="77777777" w:rsidR="00524339" w:rsidRDefault="00524339" w:rsidP="00524339">
      <w:r>
        <w:t>x_2 0 0;</w:t>
      </w:r>
    </w:p>
    <w:p w14:paraId="57F39266" w14:textId="77777777" w:rsidR="00524339" w:rsidRDefault="00524339" w:rsidP="00524339">
      <w:r>
        <w:t>x_3 5 6;</w:t>
      </w:r>
    </w:p>
    <w:p w14:paraId="36443284" w14:textId="77777777" w:rsidR="00524339" w:rsidRDefault="00524339" w:rsidP="00524339">
      <w:r>
        <w:t>x_4 1 123;</w:t>
      </w:r>
    </w:p>
    <w:p w14:paraId="7152B529" w14:textId="77777777" w:rsidR="00524339" w:rsidRPr="009E4DD1" w:rsidRDefault="00524339" w:rsidP="00524339">
      <w:r>
        <w:t>--------------------------------------------------------------------------------------------------------------------------------------</w:t>
      </w:r>
    </w:p>
    <w:p w14:paraId="0CFCE37A" w14:textId="77777777" w:rsidR="00524339" w:rsidRDefault="00524339" w:rsidP="00524339"/>
    <w:p w14:paraId="5CAF8347"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Example6</w:t>
      </w:r>
      <w:r w:rsidRPr="009E4DD1">
        <w:rPr>
          <w:u w:val="single"/>
        </w:rPr>
        <w:t>.txt:</w:t>
      </w:r>
    </w:p>
    <w:p w14:paraId="544C3154" w14:textId="77777777" w:rsidR="00524339" w:rsidRDefault="00524339" w:rsidP="00524339">
      <w:r>
        <w:t>DECL</w:t>
      </w:r>
    </w:p>
    <w:p w14:paraId="0A0D4AFF" w14:textId="77777777" w:rsidR="00524339" w:rsidRDefault="00524339" w:rsidP="00524339">
      <w:r>
        <w:tab/>
        <w:t>x_0 0 0;</w:t>
      </w:r>
    </w:p>
    <w:p w14:paraId="3B02C632" w14:textId="77777777" w:rsidR="00524339" w:rsidRDefault="00524339" w:rsidP="00524339">
      <w:r>
        <w:lastRenderedPageBreak/>
        <w:tab/>
        <w:t>x_1 -100 100;</w:t>
      </w:r>
    </w:p>
    <w:p w14:paraId="747A306C" w14:textId="77777777" w:rsidR="00524339" w:rsidRDefault="00524339" w:rsidP="00524339">
      <w:r>
        <w:tab/>
        <w:t>x_2 0 100;</w:t>
      </w:r>
    </w:p>
    <w:p w14:paraId="0EA08B49" w14:textId="77777777" w:rsidR="00524339" w:rsidRDefault="00524339" w:rsidP="00524339">
      <w:r>
        <w:tab/>
        <w:t>x_3 5 12;</w:t>
      </w:r>
    </w:p>
    <w:p w14:paraId="400C204C" w14:textId="77777777" w:rsidR="00524339" w:rsidRDefault="00524339" w:rsidP="00524339">
      <w:r>
        <w:tab/>
        <w:t>x_4 1 123;</w:t>
      </w:r>
    </w:p>
    <w:p w14:paraId="2C3FE6F7" w14:textId="77777777" w:rsidR="00524339" w:rsidRDefault="00524339" w:rsidP="00524339"/>
    <w:p w14:paraId="2A8C6607" w14:textId="77777777" w:rsidR="00524339" w:rsidRDefault="00524339" w:rsidP="00524339">
      <w:r>
        <w:t>FORMULA</w:t>
      </w:r>
    </w:p>
    <w:p w14:paraId="6732DB47" w14:textId="77777777" w:rsidR="00524339" w:rsidRDefault="00524339" w:rsidP="00524339">
      <w:r>
        <w:tab/>
        <w:t>x_2 &gt;= x_1 + 12 v x_4 &gt;= x_1 + 0 v x_1 &gt;= x_0 + 99 v x_3 &gt;= x_2 + 9;</w:t>
      </w:r>
    </w:p>
    <w:p w14:paraId="25133099" w14:textId="77777777" w:rsidR="00524339" w:rsidRDefault="00524339" w:rsidP="00524339">
      <w:r>
        <w:tab/>
        <w:t>x_0 &gt;= x_1 + 50 v x_4 &gt;= x_1 + 63 v x_4 &gt;= x_2 +1;</w:t>
      </w:r>
    </w:p>
    <w:p w14:paraId="6C3C3672" w14:textId="77777777" w:rsidR="00524339" w:rsidRDefault="00524339" w:rsidP="00524339">
      <w:r>
        <w:tab/>
        <w:t>x_4 &gt;= x_3 + 30 v x_2 &gt;= x_3 + -6 v x_1 &gt;= x_0 + -98;</w:t>
      </w:r>
    </w:p>
    <w:p w14:paraId="5D019D96" w14:textId="77777777" w:rsidR="00524339" w:rsidRDefault="00524339" w:rsidP="00524339"/>
    <w:p w14:paraId="22076C2B" w14:textId="77777777" w:rsidR="00524339" w:rsidRDefault="00524339" w:rsidP="00524339">
      <w:pPr>
        <w:rPr>
          <w:u w:val="single"/>
        </w:rPr>
      </w:pPr>
      <w:proofErr w:type="spellStart"/>
      <w:r>
        <w:rPr>
          <w:u w:val="single"/>
        </w:rPr>
        <w:t>Konsolenoutput</w:t>
      </w:r>
      <w:proofErr w:type="spellEnd"/>
      <w:r>
        <w:rPr>
          <w:u w:val="single"/>
        </w:rPr>
        <w:t xml:space="preserve"> </w:t>
      </w:r>
      <w:proofErr w:type="spellStart"/>
      <w:r>
        <w:rPr>
          <w:u w:val="single"/>
        </w:rPr>
        <w:t>für</w:t>
      </w:r>
      <w:proofErr w:type="spellEnd"/>
      <w:r>
        <w:rPr>
          <w:u w:val="single"/>
        </w:rPr>
        <w:t xml:space="preserve"> </w:t>
      </w:r>
      <w:proofErr w:type="spellStart"/>
      <w:r>
        <w:rPr>
          <w:u w:val="single"/>
        </w:rPr>
        <w:t>Algorithmus</w:t>
      </w:r>
      <w:proofErr w:type="spellEnd"/>
      <w:r>
        <w:rPr>
          <w:u w:val="single"/>
        </w:rPr>
        <w:t xml:space="preserve"> A </w:t>
      </w:r>
      <w:proofErr w:type="spellStart"/>
      <w:r>
        <w:rPr>
          <w:u w:val="single"/>
        </w:rPr>
        <w:t>mit</w:t>
      </w:r>
      <w:proofErr w:type="spellEnd"/>
      <w:r>
        <w:rPr>
          <w:u w:val="single"/>
        </w:rPr>
        <w:t xml:space="preserve"> Example7.txt:</w:t>
      </w:r>
    </w:p>
    <w:p w14:paraId="11CD7DF3" w14:textId="77777777" w:rsidR="00524339" w:rsidRDefault="00524339" w:rsidP="00524339">
      <w:r>
        <w:t>--------------------------------------------------------------------------------------------------------------------------------------</w:t>
      </w:r>
    </w:p>
    <w:p w14:paraId="13657BF7" w14:textId="77777777" w:rsidR="00524339" w:rsidRDefault="00524339" w:rsidP="00524339">
      <w:r>
        <w:t>P is unsatisfiable</w:t>
      </w:r>
    </w:p>
    <w:p w14:paraId="37517E69" w14:textId="77777777" w:rsidR="00524339" w:rsidRDefault="00524339" w:rsidP="00524339">
      <w:r>
        <w:t>1004667</w:t>
      </w:r>
    </w:p>
    <w:p w14:paraId="4C6B4727" w14:textId="77777777" w:rsidR="00524339" w:rsidRDefault="00524339" w:rsidP="00524339"/>
    <w:p w14:paraId="4A95882C" w14:textId="77777777" w:rsidR="00524339" w:rsidRDefault="00524339" w:rsidP="00524339">
      <w:r>
        <w:t>DECL</w:t>
      </w:r>
    </w:p>
    <w:p w14:paraId="6595D420" w14:textId="77777777" w:rsidR="00524339" w:rsidRDefault="00524339" w:rsidP="00524339">
      <w:r>
        <w:t>x_0 0 0;</w:t>
      </w:r>
    </w:p>
    <w:p w14:paraId="3FF7CF27" w14:textId="77777777" w:rsidR="00524339" w:rsidRDefault="00524339" w:rsidP="00524339">
      <w:r>
        <w:t>x_1 1 5;</w:t>
      </w:r>
    </w:p>
    <w:p w14:paraId="20D2EADB" w14:textId="77777777" w:rsidR="00524339" w:rsidRDefault="00524339" w:rsidP="00524339">
      <w:r>
        <w:t>x_2 10 10;</w:t>
      </w:r>
    </w:p>
    <w:p w14:paraId="5688854F" w14:textId="77777777" w:rsidR="00524339" w:rsidRDefault="00524339" w:rsidP="00524339">
      <w:r>
        <w:t>x_3 10 10;</w:t>
      </w:r>
    </w:p>
    <w:p w14:paraId="4E6F18EA" w14:textId="77777777" w:rsidR="00524339" w:rsidRPr="009E4DD1" w:rsidRDefault="00524339" w:rsidP="00524339">
      <w:r>
        <w:t>--------------------------------------------------------------------------------------------------------------------------------------</w:t>
      </w:r>
    </w:p>
    <w:p w14:paraId="171BB475" w14:textId="77777777" w:rsidR="00524339" w:rsidRDefault="00524339" w:rsidP="00524339"/>
    <w:p w14:paraId="1CE6B21D" w14:textId="77777777" w:rsidR="00524339" w:rsidRPr="00DF74BD" w:rsidRDefault="00524339" w:rsidP="00524339">
      <w:pPr>
        <w:rPr>
          <w:u w:val="single"/>
        </w:rPr>
      </w:pPr>
      <w:proofErr w:type="spellStart"/>
      <w:r w:rsidRPr="009E4DD1">
        <w:rPr>
          <w:u w:val="single"/>
        </w:rPr>
        <w:t>Zugehörige</w:t>
      </w:r>
      <w:proofErr w:type="spellEnd"/>
      <w:r w:rsidRPr="009E4DD1">
        <w:rPr>
          <w:u w:val="single"/>
        </w:rPr>
        <w:t xml:space="preserve"> </w:t>
      </w:r>
      <w:r>
        <w:rPr>
          <w:u w:val="single"/>
        </w:rPr>
        <w:t>Example7</w:t>
      </w:r>
      <w:r w:rsidRPr="009E4DD1">
        <w:rPr>
          <w:u w:val="single"/>
        </w:rPr>
        <w:t>.txt:</w:t>
      </w:r>
    </w:p>
    <w:p w14:paraId="594BD28F" w14:textId="77777777" w:rsidR="00524339" w:rsidRDefault="00524339" w:rsidP="00524339">
      <w:r>
        <w:t>DECL</w:t>
      </w:r>
    </w:p>
    <w:p w14:paraId="4CD9917D" w14:textId="77777777" w:rsidR="00524339" w:rsidRDefault="00524339" w:rsidP="00524339">
      <w:r>
        <w:tab/>
        <w:t>x_0 0 0;</w:t>
      </w:r>
    </w:p>
    <w:p w14:paraId="51AF4492" w14:textId="77777777" w:rsidR="00524339" w:rsidRDefault="00524339" w:rsidP="00524339">
      <w:r>
        <w:tab/>
        <w:t>x_1 -5 5;</w:t>
      </w:r>
    </w:p>
    <w:p w14:paraId="4BE67EEA" w14:textId="77777777" w:rsidR="00524339" w:rsidRDefault="00524339" w:rsidP="00524339">
      <w:r>
        <w:tab/>
        <w:t>x_2 0 10;</w:t>
      </w:r>
    </w:p>
    <w:p w14:paraId="649FA3BC" w14:textId="77777777" w:rsidR="00524339" w:rsidRDefault="00524339" w:rsidP="00524339">
      <w:r>
        <w:tab/>
        <w:t>x_3 10 10;</w:t>
      </w:r>
    </w:p>
    <w:p w14:paraId="5B593D22" w14:textId="77777777" w:rsidR="00524339" w:rsidRDefault="00524339" w:rsidP="00524339"/>
    <w:p w14:paraId="098B3964" w14:textId="77777777" w:rsidR="00524339" w:rsidRDefault="00524339" w:rsidP="00524339">
      <w:r>
        <w:lastRenderedPageBreak/>
        <w:t>FORMULA</w:t>
      </w:r>
    </w:p>
    <w:p w14:paraId="3D25645B" w14:textId="77777777" w:rsidR="00524339" w:rsidRDefault="00524339" w:rsidP="00524339">
      <w:r>
        <w:tab/>
        <w:t>x_2 &gt;= x_1 + 12;</w:t>
      </w:r>
    </w:p>
    <w:p w14:paraId="5E87C548" w14:textId="77777777" w:rsidR="00524339" w:rsidRDefault="00524339" w:rsidP="00524339">
      <w:r>
        <w:tab/>
        <w:t>x_1 &gt;= x_0 + 0;</w:t>
      </w:r>
    </w:p>
    <w:p w14:paraId="19A84D46" w14:textId="77777777" w:rsidR="00524339" w:rsidRDefault="00524339" w:rsidP="00524339">
      <w:r>
        <w:tab/>
        <w:t>x_3 &gt;= x_2 +5;</w:t>
      </w:r>
    </w:p>
    <w:p w14:paraId="7BC793C4" w14:textId="77777777" w:rsidR="00D65ECC" w:rsidRPr="00624AB0" w:rsidRDefault="00D65ECC" w:rsidP="00B56F01">
      <w:pPr>
        <w:jc w:val="both"/>
        <w:rPr>
          <w:lang w:val="de-DE"/>
        </w:rPr>
      </w:pPr>
    </w:p>
    <w:sectPr w:rsidR="00D65ECC" w:rsidRPr="00624AB0" w:rsidSect="00A1465A">
      <w:footerReference w:type="default" r:id="rId12"/>
      <w:pgSz w:w="12240" w:h="15840"/>
      <w:pgMar w:top="1440" w:right="1440" w:bottom="3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80F16" w14:textId="77777777" w:rsidR="00666C3F" w:rsidRDefault="00666C3F" w:rsidP="00DC0BB3">
      <w:pPr>
        <w:spacing w:after="0" w:line="240" w:lineRule="auto"/>
      </w:pPr>
      <w:r>
        <w:separator/>
      </w:r>
    </w:p>
  </w:endnote>
  <w:endnote w:type="continuationSeparator" w:id="0">
    <w:p w14:paraId="39B21B63" w14:textId="77777777" w:rsidR="00666C3F" w:rsidRDefault="00666C3F" w:rsidP="00DC0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449035"/>
      <w:docPartObj>
        <w:docPartGallery w:val="Page Numbers (Bottom of Page)"/>
        <w:docPartUnique/>
      </w:docPartObj>
    </w:sdtPr>
    <w:sdtContent>
      <w:p w14:paraId="4457BD8C" w14:textId="70783520" w:rsidR="00A108DC" w:rsidRDefault="00A108DC">
        <w:pPr>
          <w:pStyle w:val="Fuzeile"/>
          <w:jc w:val="right"/>
        </w:pPr>
        <w:r>
          <w:fldChar w:fldCharType="begin"/>
        </w:r>
        <w:r>
          <w:instrText>PAGE   \* MERGEFORMAT</w:instrText>
        </w:r>
        <w:r>
          <w:fldChar w:fldCharType="separate"/>
        </w:r>
        <w:r>
          <w:rPr>
            <w:lang w:val="de-DE"/>
          </w:rPr>
          <w:t>2</w:t>
        </w:r>
        <w:r>
          <w:fldChar w:fldCharType="end"/>
        </w:r>
      </w:p>
    </w:sdtContent>
  </w:sdt>
  <w:p w14:paraId="601C2145" w14:textId="77777777" w:rsidR="00A108DC" w:rsidRDefault="00A108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ED4CF" w14:textId="77777777" w:rsidR="00666C3F" w:rsidRDefault="00666C3F" w:rsidP="00DC0BB3">
      <w:pPr>
        <w:spacing w:after="0" w:line="240" w:lineRule="auto"/>
      </w:pPr>
      <w:r>
        <w:separator/>
      </w:r>
    </w:p>
  </w:footnote>
  <w:footnote w:type="continuationSeparator" w:id="0">
    <w:p w14:paraId="6E13049C" w14:textId="77777777" w:rsidR="00666C3F" w:rsidRDefault="00666C3F" w:rsidP="00DC0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129DC"/>
    <w:multiLevelType w:val="hybridMultilevel"/>
    <w:tmpl w:val="148217E8"/>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D532D26"/>
    <w:multiLevelType w:val="hybridMultilevel"/>
    <w:tmpl w:val="9AB46A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FB3A98"/>
    <w:multiLevelType w:val="hybridMultilevel"/>
    <w:tmpl w:val="20A0F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26CC9"/>
    <w:multiLevelType w:val="hybridMultilevel"/>
    <w:tmpl w:val="2DD6E7A0"/>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4" w15:restartNumberingAfterBreak="0">
    <w:nsid w:val="6E8074D4"/>
    <w:multiLevelType w:val="hybridMultilevel"/>
    <w:tmpl w:val="EB2A3486"/>
    <w:lvl w:ilvl="0" w:tplc="BAA617E4">
      <w:start w:val="1"/>
      <w:numFmt w:val="lowerLetter"/>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örn Pochodaj">
    <w15:presenceInfo w15:providerId="None" w15:userId="Jörn Pochod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A"/>
    <w:rsid w:val="000C54A2"/>
    <w:rsid w:val="000C6401"/>
    <w:rsid w:val="00153972"/>
    <w:rsid w:val="00174329"/>
    <w:rsid w:val="001746EF"/>
    <w:rsid w:val="00274D6F"/>
    <w:rsid w:val="003845DE"/>
    <w:rsid w:val="00524339"/>
    <w:rsid w:val="0052557B"/>
    <w:rsid w:val="00547ABC"/>
    <w:rsid w:val="00624AB0"/>
    <w:rsid w:val="00666C3F"/>
    <w:rsid w:val="00702F91"/>
    <w:rsid w:val="00730EDE"/>
    <w:rsid w:val="007522C4"/>
    <w:rsid w:val="007722EA"/>
    <w:rsid w:val="007D314B"/>
    <w:rsid w:val="009F5EDE"/>
    <w:rsid w:val="00A108DC"/>
    <w:rsid w:val="00A1465A"/>
    <w:rsid w:val="00A17595"/>
    <w:rsid w:val="00A603B1"/>
    <w:rsid w:val="00A70C2D"/>
    <w:rsid w:val="00B33FB2"/>
    <w:rsid w:val="00B56F01"/>
    <w:rsid w:val="00C44C6D"/>
    <w:rsid w:val="00CD17DC"/>
    <w:rsid w:val="00D44DA8"/>
    <w:rsid w:val="00D65ECC"/>
    <w:rsid w:val="00DC0BB3"/>
    <w:rsid w:val="00EA03C5"/>
    <w:rsid w:val="00FF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8650A"/>
  <w15:chartTrackingRefBased/>
  <w15:docId w15:val="{9D4BEEB2-E021-42DE-8A07-B8DFC224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0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24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465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A1465A"/>
    <w:rPr>
      <w:rFonts w:eastAsiaTheme="minorEastAsia"/>
    </w:rPr>
  </w:style>
  <w:style w:type="character" w:customStyle="1" w:styleId="berschrift1Zchn">
    <w:name w:val="Überschrift 1 Zchn"/>
    <w:basedOn w:val="Absatz-Standardschriftart"/>
    <w:link w:val="berschrift1"/>
    <w:uiPriority w:val="9"/>
    <w:rsid w:val="00DC0BB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0BB3"/>
    <w:pPr>
      <w:outlineLvl w:val="9"/>
    </w:pPr>
    <w:rPr>
      <w:lang w:val="de-DE" w:eastAsia="de-DE"/>
    </w:rPr>
  </w:style>
  <w:style w:type="paragraph" w:styleId="Verzeichnis1">
    <w:name w:val="toc 1"/>
    <w:basedOn w:val="Standard"/>
    <w:next w:val="Standard"/>
    <w:autoRedefine/>
    <w:uiPriority w:val="39"/>
    <w:unhideWhenUsed/>
    <w:rsid w:val="00DC0BB3"/>
    <w:pPr>
      <w:spacing w:after="100"/>
    </w:pPr>
  </w:style>
  <w:style w:type="character" w:styleId="Hyperlink">
    <w:name w:val="Hyperlink"/>
    <w:basedOn w:val="Absatz-Standardschriftart"/>
    <w:uiPriority w:val="99"/>
    <w:unhideWhenUsed/>
    <w:rsid w:val="00DC0BB3"/>
    <w:rPr>
      <w:color w:val="0563C1" w:themeColor="hyperlink"/>
      <w:u w:val="single"/>
    </w:rPr>
  </w:style>
  <w:style w:type="paragraph" w:styleId="Kopfzeile">
    <w:name w:val="header"/>
    <w:basedOn w:val="Standard"/>
    <w:link w:val="KopfzeileZchn"/>
    <w:uiPriority w:val="99"/>
    <w:unhideWhenUsed/>
    <w:rsid w:val="00DC0B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BB3"/>
  </w:style>
  <w:style w:type="paragraph" w:styleId="Fuzeile">
    <w:name w:val="footer"/>
    <w:basedOn w:val="Standard"/>
    <w:link w:val="FuzeileZchn"/>
    <w:uiPriority w:val="99"/>
    <w:unhideWhenUsed/>
    <w:rsid w:val="00DC0B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BB3"/>
  </w:style>
  <w:style w:type="paragraph" w:styleId="Listenabsatz">
    <w:name w:val="List Paragraph"/>
    <w:basedOn w:val="Standard"/>
    <w:uiPriority w:val="34"/>
    <w:qFormat/>
    <w:rsid w:val="00624AB0"/>
    <w:pPr>
      <w:ind w:left="720"/>
      <w:contextualSpacing/>
    </w:pPr>
  </w:style>
  <w:style w:type="table" w:styleId="EinfacheTabelle1">
    <w:name w:val="Plain Table 1"/>
    <w:basedOn w:val="NormaleTabelle"/>
    <w:uiPriority w:val="41"/>
    <w:rsid w:val="00624AB0"/>
    <w:pPr>
      <w:spacing w:after="0" w:line="240" w:lineRule="auto"/>
    </w:pPr>
    <w:rPr>
      <w:lang w:val="de-D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624AB0"/>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624AB0"/>
    <w:pPr>
      <w:spacing w:after="100"/>
      <w:ind w:left="220"/>
    </w:pPr>
  </w:style>
  <w:style w:type="table" w:styleId="Tabellenraster">
    <w:name w:val="Table Grid"/>
    <w:basedOn w:val="NormaleTabelle"/>
    <w:uiPriority w:val="39"/>
    <w:rsid w:val="009F5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44C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4F4D8-22E6-4218-9576-16652E114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4934</Words>
  <Characters>31091</Characters>
  <Application>Microsoft Office Word</Application>
  <DocSecurity>0</DocSecurity>
  <Lines>259</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Hybride Systeme</vt:lpstr>
      <vt:lpstr/>
    </vt:vector>
  </TitlesOfParts>
  <Company/>
  <LinksUpToDate>false</LinksUpToDate>
  <CharactersWithSpaces>35954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Hybride Systeme</dc:title>
  <dc:subject>Implementing a CSP Solver</dc:subject>
  <dc:creator>Jörn Pochodaj</dc:creator>
  <cp:keywords/>
  <dc:description/>
  <cp:lastModifiedBy>Jörn Pochodaj</cp:lastModifiedBy>
  <cp:revision>11</cp:revision>
  <dcterms:created xsi:type="dcterms:W3CDTF">2018-11-10T12:54:00Z</dcterms:created>
  <dcterms:modified xsi:type="dcterms:W3CDTF">2019-08-15T19:01:00Z</dcterms:modified>
</cp:coreProperties>
</file>